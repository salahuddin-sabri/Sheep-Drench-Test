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18D" w:rsidRPr="00D5318D" w:rsidRDefault="00D5318D" w:rsidP="00D5318D">
      <w:pPr>
        <w:pStyle w:val="level2"/>
        <w:ind w:left="0" w:right="26"/>
        <w:rPr>
          <w:color w:val="E36C0A"/>
          <w:sz w:val="28"/>
        </w:rPr>
      </w:pPr>
      <w:r w:rsidRPr="00D5318D">
        <w:rPr>
          <w:color w:val="E36C0A"/>
          <w:sz w:val="28"/>
        </w:rPr>
        <w:t xml:space="preserve">CYDECTIN </w:t>
      </w:r>
      <w:proofErr w:type="spellStart"/>
      <w:r w:rsidRPr="00D5318D">
        <w:rPr>
          <w:color w:val="E36C0A"/>
          <w:sz w:val="28"/>
        </w:rPr>
        <w:t>TriclaMox</w:t>
      </w:r>
      <w:proofErr w:type="spellEnd"/>
      <w:r w:rsidRPr="00D5318D">
        <w:rPr>
          <w:color w:val="E36C0A"/>
          <w:sz w:val="28"/>
        </w:rPr>
        <w:t xml:space="preserve"> 1 mg/ml + 50 mg/ml Oral Solution for Sheep</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PRESENTATION </w:t>
      </w:r>
    </w:p>
    <w:p w:rsidR="00D5318D" w:rsidRPr="00D5318D" w:rsidRDefault="00D5318D" w:rsidP="00D5318D">
      <w:pPr>
        <w:pStyle w:val="p"/>
        <w:ind w:left="0" w:right="26"/>
        <w:rPr>
          <w:sz w:val="20"/>
          <w:szCs w:val="20"/>
        </w:rPr>
      </w:pPr>
      <w:proofErr w:type="gramStart"/>
      <w:r w:rsidRPr="00D5318D">
        <w:rPr>
          <w:sz w:val="20"/>
          <w:szCs w:val="20"/>
        </w:rPr>
        <w:t>Oral Solution.</w:t>
      </w:r>
      <w:proofErr w:type="gramEnd"/>
    </w:p>
    <w:p w:rsidR="00D5318D" w:rsidRPr="00D5318D" w:rsidRDefault="00D5318D" w:rsidP="00D5318D">
      <w:pPr>
        <w:pStyle w:val="p"/>
        <w:ind w:left="0" w:right="26"/>
        <w:rPr>
          <w:sz w:val="20"/>
          <w:szCs w:val="20"/>
        </w:rPr>
      </w:pPr>
      <w:proofErr w:type="gramStart"/>
      <w:r w:rsidRPr="00D5318D">
        <w:rPr>
          <w:sz w:val="20"/>
          <w:szCs w:val="20"/>
        </w:rPr>
        <w:t>A clear yellow to brown liquid.</w:t>
      </w:r>
      <w:proofErr w:type="gramEnd"/>
    </w:p>
    <w:p w:rsidR="00091929" w:rsidRDefault="00091929" w:rsidP="00D5318D">
      <w:pPr>
        <w:pStyle w:val="p"/>
        <w:ind w:left="0" w:right="26"/>
        <w:rPr>
          <w:sz w:val="20"/>
          <w:szCs w:val="20"/>
        </w:rPr>
      </w:pPr>
    </w:p>
    <w:p w:rsidR="00D5318D" w:rsidRPr="00D5318D" w:rsidRDefault="00D5318D" w:rsidP="00D5318D">
      <w:pPr>
        <w:pStyle w:val="p"/>
        <w:ind w:left="0" w:right="26"/>
        <w:rPr>
          <w:sz w:val="20"/>
          <w:szCs w:val="20"/>
        </w:rPr>
      </w:pPr>
      <w:r w:rsidRPr="00D5318D">
        <w:rPr>
          <w:sz w:val="20"/>
          <w:szCs w:val="20"/>
        </w:rPr>
        <w:t>Each ml contains:</w:t>
      </w:r>
    </w:p>
    <w:p w:rsidR="00D5318D" w:rsidRPr="00D5318D" w:rsidRDefault="00D5318D" w:rsidP="00091929">
      <w:pPr>
        <w:pStyle w:val="p"/>
        <w:ind w:left="426" w:right="26"/>
        <w:rPr>
          <w:sz w:val="20"/>
          <w:szCs w:val="20"/>
        </w:rPr>
      </w:pPr>
      <w:r w:rsidRPr="00D5318D">
        <w:rPr>
          <w:sz w:val="20"/>
          <w:szCs w:val="20"/>
        </w:rPr>
        <w:t>Active substance:</w:t>
      </w:r>
    </w:p>
    <w:p w:rsidR="00D5318D" w:rsidRPr="00D5318D" w:rsidRDefault="00D5318D" w:rsidP="00091929">
      <w:pPr>
        <w:pStyle w:val="p"/>
        <w:ind w:left="426" w:right="26"/>
        <w:rPr>
          <w:sz w:val="20"/>
          <w:szCs w:val="20"/>
        </w:rPr>
      </w:pPr>
      <w:proofErr w:type="spellStart"/>
      <w:r w:rsidRPr="00D5318D">
        <w:rPr>
          <w:sz w:val="20"/>
          <w:szCs w:val="20"/>
        </w:rPr>
        <w:t>Moxidectin</w:t>
      </w:r>
      <w:proofErr w:type="spellEnd"/>
      <w:r w:rsidRPr="00D5318D">
        <w:rPr>
          <w:sz w:val="20"/>
          <w:szCs w:val="20"/>
        </w:rPr>
        <w:t xml:space="preserve"> 1 mg</w:t>
      </w:r>
    </w:p>
    <w:p w:rsidR="00D5318D" w:rsidRPr="00D5318D" w:rsidRDefault="00D5318D" w:rsidP="00091929">
      <w:pPr>
        <w:pStyle w:val="p"/>
        <w:ind w:left="426" w:right="26"/>
        <w:rPr>
          <w:sz w:val="20"/>
          <w:szCs w:val="20"/>
        </w:rPr>
      </w:pPr>
      <w:proofErr w:type="spellStart"/>
      <w:r w:rsidRPr="00D5318D">
        <w:rPr>
          <w:sz w:val="20"/>
          <w:szCs w:val="20"/>
        </w:rPr>
        <w:t>Triclabendazole</w:t>
      </w:r>
      <w:proofErr w:type="spellEnd"/>
      <w:r w:rsidRPr="00D5318D">
        <w:rPr>
          <w:sz w:val="20"/>
          <w:szCs w:val="20"/>
        </w:rPr>
        <w:t xml:space="preserve"> 50 mg</w:t>
      </w:r>
    </w:p>
    <w:p w:rsidR="00091929" w:rsidRDefault="00091929" w:rsidP="00091929">
      <w:pPr>
        <w:pStyle w:val="p"/>
        <w:ind w:left="426" w:right="26"/>
        <w:rPr>
          <w:sz w:val="20"/>
          <w:szCs w:val="20"/>
        </w:rPr>
      </w:pPr>
    </w:p>
    <w:p w:rsidR="00D5318D" w:rsidRPr="00D5318D" w:rsidRDefault="00D5318D" w:rsidP="00091929">
      <w:pPr>
        <w:pStyle w:val="p"/>
        <w:ind w:left="426" w:right="26"/>
        <w:rPr>
          <w:sz w:val="20"/>
          <w:szCs w:val="20"/>
        </w:rPr>
      </w:pPr>
      <w:r w:rsidRPr="00D5318D">
        <w:rPr>
          <w:sz w:val="20"/>
          <w:szCs w:val="20"/>
        </w:rPr>
        <w:t>Excipients:</w:t>
      </w:r>
    </w:p>
    <w:p w:rsidR="00D5318D" w:rsidRPr="00D5318D" w:rsidRDefault="00D5318D" w:rsidP="00091929">
      <w:pPr>
        <w:pStyle w:val="p"/>
        <w:ind w:left="426" w:right="26"/>
        <w:rPr>
          <w:sz w:val="20"/>
          <w:szCs w:val="20"/>
        </w:rPr>
      </w:pPr>
      <w:r w:rsidRPr="00D5318D">
        <w:rPr>
          <w:sz w:val="20"/>
          <w:szCs w:val="20"/>
        </w:rPr>
        <w:t>Benzyl alcohol 40 mg</w:t>
      </w:r>
    </w:p>
    <w:p w:rsidR="00D5318D" w:rsidRPr="00D5318D" w:rsidRDefault="00D5318D" w:rsidP="00091929">
      <w:pPr>
        <w:pStyle w:val="p"/>
        <w:ind w:left="426" w:right="26"/>
        <w:rPr>
          <w:sz w:val="20"/>
          <w:szCs w:val="20"/>
        </w:rPr>
      </w:pPr>
      <w:proofErr w:type="spellStart"/>
      <w:r w:rsidRPr="00D5318D">
        <w:rPr>
          <w:sz w:val="20"/>
          <w:szCs w:val="20"/>
        </w:rPr>
        <w:t>Butylhydroxytoluene</w:t>
      </w:r>
      <w:proofErr w:type="spellEnd"/>
      <w:r w:rsidRPr="00D5318D">
        <w:rPr>
          <w:sz w:val="20"/>
          <w:szCs w:val="20"/>
        </w:rPr>
        <w:t xml:space="preserve"> 1 mg</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USES </w:t>
      </w:r>
    </w:p>
    <w:p w:rsidR="00D5318D" w:rsidRDefault="00D5318D" w:rsidP="00BB5B89">
      <w:pPr>
        <w:pStyle w:val="p"/>
        <w:ind w:left="0" w:right="26"/>
        <w:jc w:val="left"/>
        <w:rPr>
          <w:sz w:val="20"/>
          <w:szCs w:val="20"/>
        </w:rPr>
      </w:pPr>
      <w:r w:rsidRPr="00D5318D">
        <w:rPr>
          <w:sz w:val="20"/>
          <w:szCs w:val="20"/>
        </w:rPr>
        <w:t xml:space="preserve">For the treatment of mixed nematode and fluke infections in sheep, caused by </w:t>
      </w:r>
      <w:proofErr w:type="spellStart"/>
      <w:r w:rsidRPr="00D5318D">
        <w:rPr>
          <w:sz w:val="20"/>
          <w:szCs w:val="20"/>
        </w:rPr>
        <w:t>moxidectin</w:t>
      </w:r>
      <w:proofErr w:type="spellEnd"/>
      <w:r w:rsidRPr="00D5318D">
        <w:rPr>
          <w:sz w:val="20"/>
          <w:szCs w:val="20"/>
        </w:rPr>
        <w:t xml:space="preserve"> and </w:t>
      </w:r>
      <w:proofErr w:type="spellStart"/>
      <w:r w:rsidRPr="00D5318D">
        <w:rPr>
          <w:sz w:val="20"/>
          <w:szCs w:val="20"/>
        </w:rPr>
        <w:t>triclabendazole</w:t>
      </w:r>
      <w:proofErr w:type="spellEnd"/>
      <w:r w:rsidRPr="00D5318D">
        <w:rPr>
          <w:sz w:val="20"/>
          <w:szCs w:val="20"/>
        </w:rPr>
        <w:t xml:space="preserve"> sensitive strains of:</w:t>
      </w:r>
    </w:p>
    <w:p w:rsidR="00091929" w:rsidRPr="00BB5B89" w:rsidRDefault="00091929" w:rsidP="00BB5B89">
      <w:pPr>
        <w:pStyle w:val="p"/>
        <w:ind w:left="0" w:right="26"/>
        <w:jc w:val="left"/>
        <w:rPr>
          <w:sz w:val="20"/>
          <w:szCs w:val="20"/>
        </w:rPr>
      </w:pPr>
    </w:p>
    <w:tbl>
      <w:tblPr>
        <w:tblW w:w="0" w:type="auto"/>
        <w:tblInd w:w="81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A0" w:firstRow="1" w:lastRow="0" w:firstColumn="1" w:lastColumn="0" w:noHBand="0" w:noVBand="0"/>
      </w:tblPr>
      <w:tblGrid>
        <w:gridCol w:w="3827"/>
        <w:gridCol w:w="1560"/>
        <w:gridCol w:w="1417"/>
        <w:gridCol w:w="1701"/>
      </w:tblGrid>
      <w:tr w:rsidR="00F33EFE" w:rsidRPr="000F305A" w:rsidTr="006538DE">
        <w:trPr>
          <w:trHeight w:val="401"/>
        </w:trPr>
        <w:tc>
          <w:tcPr>
            <w:tcW w:w="3827" w:type="dxa"/>
            <w:vMerge w:val="restart"/>
            <w:tcBorders>
              <w:top w:val="single" w:sz="8" w:space="0" w:color="FFFFFF"/>
              <w:left w:val="single" w:sz="8" w:space="0" w:color="FFFFFF"/>
              <w:right w:val="single" w:sz="8" w:space="0" w:color="FFFFFF"/>
            </w:tcBorders>
            <w:shd w:val="clear" w:color="auto" w:fill="FF671F"/>
          </w:tcPr>
          <w:p w:rsidR="00F33EFE" w:rsidRPr="000F305A" w:rsidRDefault="00F33EFE" w:rsidP="00D5318D">
            <w:pPr>
              <w:pStyle w:val="TableTextColHeadSpace"/>
              <w:rPr>
                <w:rFonts w:cs="Arial"/>
                <w:b w:val="0"/>
                <w:bCs/>
                <w:color w:val="FFFFFF"/>
                <w:sz w:val="20"/>
              </w:rPr>
            </w:pPr>
            <w:r w:rsidRPr="000F305A">
              <w:rPr>
                <w:rStyle w:val="b"/>
                <w:rFonts w:cs="Arial"/>
                <w:color w:val="FFFFFF"/>
                <w:sz w:val="20"/>
              </w:rPr>
              <w:t>Parasite</w:t>
            </w:r>
          </w:p>
        </w:tc>
        <w:tc>
          <w:tcPr>
            <w:tcW w:w="4678" w:type="dxa"/>
            <w:gridSpan w:val="3"/>
            <w:tcBorders>
              <w:top w:val="single" w:sz="8" w:space="0" w:color="FFFFFF"/>
              <w:left w:val="single" w:sz="8" w:space="0" w:color="FFFFFF"/>
              <w:right w:val="single" w:sz="8" w:space="0" w:color="FFFFFF"/>
            </w:tcBorders>
            <w:shd w:val="clear" w:color="auto" w:fill="FF671F"/>
          </w:tcPr>
          <w:p w:rsidR="00F33EFE" w:rsidRPr="000F305A" w:rsidRDefault="00F33EFE" w:rsidP="00D5318D">
            <w:pPr>
              <w:pStyle w:val="TableTextColHeadSpace"/>
              <w:rPr>
                <w:rFonts w:cs="Arial"/>
                <w:b w:val="0"/>
                <w:bCs/>
                <w:color w:val="FFFFFF"/>
                <w:sz w:val="20"/>
              </w:rPr>
            </w:pPr>
            <w:r w:rsidRPr="000F305A">
              <w:rPr>
                <w:rFonts w:cs="Arial"/>
                <w:b w:val="0"/>
                <w:bCs/>
                <w:color w:val="FFFFFF"/>
                <w:sz w:val="20"/>
              </w:rPr>
              <w:t>Treatment</w:t>
            </w:r>
          </w:p>
        </w:tc>
      </w:tr>
      <w:tr w:rsidR="00F33EFE" w:rsidRPr="000F305A" w:rsidTr="00F33EFE">
        <w:trPr>
          <w:trHeight w:val="63"/>
        </w:trPr>
        <w:tc>
          <w:tcPr>
            <w:tcW w:w="3827" w:type="dxa"/>
            <w:vMerge/>
            <w:tcBorders>
              <w:left w:val="single" w:sz="8" w:space="0" w:color="FFFFFF"/>
              <w:bottom w:val="nil"/>
              <w:right w:val="single" w:sz="8" w:space="0" w:color="FFFFFF"/>
            </w:tcBorders>
            <w:shd w:val="clear" w:color="auto" w:fill="F79646"/>
          </w:tcPr>
          <w:p w:rsidR="00F33EFE" w:rsidRPr="000F305A" w:rsidRDefault="00F33EFE" w:rsidP="00D5318D">
            <w:pPr>
              <w:pStyle w:val="TableTextColHeadSpace"/>
              <w:rPr>
                <w:rFonts w:cs="Arial"/>
                <w:b w:val="0"/>
                <w:bCs/>
                <w:color w:val="FFFFFF"/>
                <w:sz w:val="20"/>
              </w:rPr>
            </w:pPr>
          </w:p>
        </w:tc>
        <w:tc>
          <w:tcPr>
            <w:tcW w:w="1560" w:type="dxa"/>
            <w:tcBorders>
              <w:top w:val="single" w:sz="8" w:space="0" w:color="FFFFFF"/>
              <w:left w:val="single" w:sz="8" w:space="0" w:color="FFFFFF"/>
              <w:bottom w:val="nil"/>
              <w:right w:val="single" w:sz="8" w:space="0" w:color="FFFFFF"/>
            </w:tcBorders>
            <w:shd w:val="clear" w:color="auto" w:fill="FBCAA2"/>
          </w:tcPr>
          <w:p w:rsidR="00F33EFE" w:rsidRPr="000F305A" w:rsidRDefault="00F33EFE" w:rsidP="00F33EFE">
            <w:pPr>
              <w:pStyle w:val="tpsmall"/>
              <w:ind w:right="26"/>
              <w:jc w:val="center"/>
              <w:rPr>
                <w:sz w:val="20"/>
                <w:szCs w:val="20"/>
              </w:rPr>
            </w:pPr>
            <w:r w:rsidRPr="000F305A">
              <w:rPr>
                <w:sz w:val="20"/>
                <w:szCs w:val="20"/>
              </w:rPr>
              <w:t>Adult Stage</w:t>
            </w:r>
          </w:p>
        </w:tc>
        <w:tc>
          <w:tcPr>
            <w:tcW w:w="1417" w:type="dxa"/>
            <w:tcBorders>
              <w:top w:val="single" w:sz="8" w:space="0" w:color="FFFFFF"/>
              <w:left w:val="single" w:sz="8" w:space="0" w:color="FFFFFF"/>
              <w:bottom w:val="single" w:sz="8" w:space="0" w:color="FFFFFF"/>
              <w:right w:val="single" w:sz="8" w:space="0" w:color="FFFFFF"/>
            </w:tcBorders>
            <w:shd w:val="clear" w:color="auto" w:fill="FDE9D9"/>
          </w:tcPr>
          <w:p w:rsidR="00F33EFE" w:rsidRPr="000F305A" w:rsidRDefault="00F33EFE" w:rsidP="00F33EFE">
            <w:pPr>
              <w:pStyle w:val="tpsmall"/>
              <w:ind w:right="26"/>
              <w:jc w:val="center"/>
              <w:rPr>
                <w:sz w:val="20"/>
                <w:szCs w:val="20"/>
              </w:rPr>
            </w:pPr>
            <w:r w:rsidRPr="000F305A">
              <w:rPr>
                <w:sz w:val="20"/>
                <w:szCs w:val="20"/>
              </w:rPr>
              <w:t>L4</w:t>
            </w:r>
          </w:p>
        </w:tc>
        <w:tc>
          <w:tcPr>
            <w:tcW w:w="1701" w:type="dxa"/>
            <w:tcBorders>
              <w:top w:val="single" w:sz="8" w:space="0" w:color="FFFFFF"/>
              <w:left w:val="single" w:sz="8" w:space="0" w:color="FFFFFF"/>
              <w:bottom w:val="nil"/>
              <w:right w:val="single" w:sz="8" w:space="0" w:color="FFFFFF"/>
            </w:tcBorders>
            <w:shd w:val="clear" w:color="auto" w:fill="FBCAA2"/>
          </w:tcPr>
          <w:p w:rsidR="00F33EFE" w:rsidRPr="000F305A" w:rsidRDefault="00F33EFE" w:rsidP="00F33EFE">
            <w:pPr>
              <w:pStyle w:val="tpsmall"/>
              <w:ind w:right="26"/>
              <w:jc w:val="center"/>
              <w:rPr>
                <w:sz w:val="20"/>
                <w:szCs w:val="20"/>
              </w:rPr>
            </w:pPr>
            <w:r w:rsidRPr="000F305A">
              <w:rPr>
                <w:sz w:val="20"/>
                <w:szCs w:val="20"/>
              </w:rPr>
              <w:t>Inhibited stages</w:t>
            </w:r>
          </w:p>
        </w:tc>
      </w:tr>
      <w:tr w:rsidR="00BB5B89" w:rsidRPr="000F305A" w:rsidTr="00F33EFE">
        <w:tc>
          <w:tcPr>
            <w:tcW w:w="3827" w:type="dxa"/>
            <w:tcBorders>
              <w:left w:val="single" w:sz="8" w:space="0" w:color="FFFFFF"/>
              <w:bottom w:val="nil"/>
              <w:right w:val="single" w:sz="24" w:space="0" w:color="FFFFFF"/>
            </w:tcBorders>
            <w:shd w:val="clear" w:color="auto" w:fill="FF671F"/>
          </w:tcPr>
          <w:p w:rsidR="00BB5B89" w:rsidRPr="00BB5B89" w:rsidRDefault="00BB5B89" w:rsidP="00F33EFE">
            <w:pPr>
              <w:pStyle w:val="tpsmall"/>
              <w:ind w:right="26"/>
              <w:rPr>
                <w:rStyle w:val="i"/>
                <w:color w:val="FFFFFF"/>
                <w:sz w:val="20"/>
                <w:szCs w:val="20"/>
              </w:rPr>
            </w:pPr>
            <w:r w:rsidRPr="00BB5B89">
              <w:rPr>
                <w:rStyle w:val="b"/>
                <w:rFonts w:ascii="Helvetica" w:hAnsi="Helvetica"/>
                <w:color w:val="FFFFFF"/>
                <w:sz w:val="20"/>
                <w:szCs w:val="20"/>
              </w:rPr>
              <w:t>Gastro-intestinal nematodes:</w:t>
            </w:r>
          </w:p>
        </w:tc>
        <w:tc>
          <w:tcPr>
            <w:tcW w:w="1560" w:type="dxa"/>
            <w:tcBorders>
              <w:left w:val="single" w:sz="8" w:space="0" w:color="FFFFFF"/>
              <w:bottom w:val="nil"/>
              <w:right w:val="single" w:sz="8" w:space="0" w:color="FFFFFF"/>
            </w:tcBorders>
            <w:shd w:val="clear" w:color="auto" w:fill="FBCAA2"/>
          </w:tcPr>
          <w:p w:rsidR="00BB5B89" w:rsidRPr="000F305A" w:rsidRDefault="00BB5B89" w:rsidP="00F33EFE">
            <w:pPr>
              <w:pStyle w:val="tpsmall"/>
              <w:ind w:right="26"/>
              <w:rPr>
                <w:sz w:val="20"/>
                <w:szCs w:val="20"/>
              </w:rPr>
            </w:pPr>
          </w:p>
        </w:tc>
        <w:tc>
          <w:tcPr>
            <w:tcW w:w="1417" w:type="dxa"/>
            <w:shd w:val="clear" w:color="auto" w:fill="FDE9D9"/>
          </w:tcPr>
          <w:p w:rsidR="00BB5B89" w:rsidRPr="000F305A" w:rsidRDefault="00BB5B89" w:rsidP="00F33EFE">
            <w:pPr>
              <w:pStyle w:val="tpsmall"/>
              <w:ind w:right="26"/>
              <w:rPr>
                <w:sz w:val="20"/>
                <w:szCs w:val="20"/>
              </w:rPr>
            </w:pPr>
          </w:p>
        </w:tc>
        <w:tc>
          <w:tcPr>
            <w:tcW w:w="1701" w:type="dxa"/>
            <w:tcBorders>
              <w:left w:val="single" w:sz="8" w:space="0" w:color="FFFFFF"/>
              <w:bottom w:val="nil"/>
              <w:right w:val="single" w:sz="8" w:space="0" w:color="FFFFFF"/>
            </w:tcBorders>
            <w:shd w:val="clear" w:color="auto" w:fill="FBCAA2"/>
          </w:tcPr>
          <w:p w:rsidR="00BB5B89" w:rsidRPr="000F305A" w:rsidRDefault="00BB5B89" w:rsidP="00F33EFE">
            <w:pPr>
              <w:pStyle w:val="tpsmall"/>
              <w:ind w:right="26"/>
              <w:rPr>
                <w:sz w:val="20"/>
                <w:szCs w:val="20"/>
              </w:rPr>
            </w:pPr>
          </w:p>
        </w:tc>
      </w:tr>
      <w:tr w:rsidR="00F33EFE" w:rsidRPr="000F305A" w:rsidTr="00F33EFE">
        <w:tc>
          <w:tcPr>
            <w:tcW w:w="3827" w:type="dxa"/>
            <w:tcBorders>
              <w:left w:val="single" w:sz="8" w:space="0" w:color="FFFFFF"/>
              <w:bottom w:val="nil"/>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Haemonchus</w:t>
            </w:r>
            <w:proofErr w:type="spellEnd"/>
            <w:r w:rsidRPr="00BB5B89">
              <w:rPr>
                <w:rStyle w:val="i"/>
                <w:color w:val="FFFFFF"/>
                <w:sz w:val="20"/>
                <w:szCs w:val="20"/>
              </w:rPr>
              <w:t xml:space="preserve"> </w:t>
            </w:r>
            <w:proofErr w:type="spellStart"/>
            <w:r w:rsidRPr="00BB5B89">
              <w:rPr>
                <w:rStyle w:val="i"/>
                <w:color w:val="FFFFFF"/>
                <w:sz w:val="20"/>
                <w:szCs w:val="20"/>
              </w:rPr>
              <w:t>contortus</w:t>
            </w:r>
            <w:proofErr w:type="spellEnd"/>
          </w:p>
        </w:tc>
        <w:tc>
          <w:tcPr>
            <w:tcW w:w="1560" w:type="dxa"/>
            <w:tcBorders>
              <w:left w:val="single" w:sz="8" w:space="0" w:color="FFFFFF"/>
              <w:bottom w:val="nil"/>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bottom w:val="nil"/>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r>
      <w:tr w:rsidR="00F33EFE" w:rsidRPr="000F305A" w:rsidTr="00F33EFE">
        <w:tc>
          <w:tcPr>
            <w:tcW w:w="3827" w:type="dxa"/>
            <w:tcBorders>
              <w:top w:val="single" w:sz="8" w:space="0" w:color="FFFFFF"/>
              <w:left w:val="single" w:sz="8" w:space="0" w:color="FFFFFF"/>
              <w:bottom w:val="nil"/>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Teladorsagia</w:t>
            </w:r>
            <w:proofErr w:type="spellEnd"/>
            <w:r w:rsidRPr="00BB5B89">
              <w:rPr>
                <w:rStyle w:val="i"/>
                <w:color w:val="FFFFFF"/>
                <w:sz w:val="20"/>
                <w:szCs w:val="20"/>
              </w:rPr>
              <w:t xml:space="preserve"> </w:t>
            </w:r>
            <w:proofErr w:type="spellStart"/>
            <w:r w:rsidRPr="00BB5B89">
              <w:rPr>
                <w:rStyle w:val="i"/>
                <w:color w:val="FFFFFF"/>
                <w:sz w:val="20"/>
                <w:szCs w:val="20"/>
              </w:rPr>
              <w:t>circumcincta</w:t>
            </w:r>
            <w:proofErr w:type="spellEnd"/>
          </w:p>
        </w:tc>
        <w:tc>
          <w:tcPr>
            <w:tcW w:w="1560" w:type="dxa"/>
            <w:tcBorders>
              <w:top w:val="single" w:sz="8" w:space="0" w:color="FFFFFF"/>
              <w:left w:val="single" w:sz="8" w:space="0" w:color="FFFFFF"/>
              <w:bottom w:val="nil"/>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tcBorders>
              <w:top w:val="single" w:sz="8" w:space="0" w:color="FFFFFF"/>
              <w:left w:val="single" w:sz="8" w:space="0" w:color="FFFFFF"/>
              <w:bottom w:val="single" w:sz="8" w:space="0" w:color="FFFFFF"/>
              <w:right w:val="single" w:sz="8" w:space="0" w:color="FFFFFF"/>
            </w:tcBorders>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top w:val="single" w:sz="8" w:space="0" w:color="FFFFFF"/>
              <w:left w:val="single" w:sz="8" w:space="0" w:color="FFFFFF"/>
              <w:bottom w:val="nil"/>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r>
      <w:tr w:rsidR="00F33EFE" w:rsidRPr="000F305A" w:rsidTr="00F33EFE">
        <w:trPr>
          <w:trHeight w:val="259"/>
        </w:trPr>
        <w:tc>
          <w:tcPr>
            <w:tcW w:w="3827" w:type="dxa"/>
            <w:tcBorders>
              <w:left w:val="single" w:sz="8" w:space="0" w:color="FFFFFF"/>
              <w:right w:val="single" w:sz="24" w:space="0" w:color="FFFFFF"/>
            </w:tcBorders>
            <w:shd w:val="clear" w:color="auto" w:fill="FF671F"/>
          </w:tcPr>
          <w:p w:rsidR="00F33EFE" w:rsidRPr="00BB5B89" w:rsidRDefault="00F33EFE" w:rsidP="006538DE">
            <w:pPr>
              <w:pStyle w:val="tpsmall"/>
              <w:ind w:right="26"/>
              <w:rPr>
                <w:color w:val="FFFFFF"/>
                <w:sz w:val="20"/>
                <w:szCs w:val="20"/>
              </w:rPr>
            </w:pPr>
            <w:proofErr w:type="spellStart"/>
            <w:r w:rsidRPr="00BB5B89">
              <w:rPr>
                <w:rStyle w:val="i"/>
                <w:color w:val="FFFFFF"/>
                <w:sz w:val="20"/>
                <w:szCs w:val="20"/>
              </w:rPr>
              <w:t>Ostertagia</w:t>
            </w:r>
            <w:proofErr w:type="spellEnd"/>
            <w:r w:rsidRPr="00BB5B89">
              <w:rPr>
                <w:rStyle w:val="i"/>
                <w:color w:val="FFFFFF"/>
                <w:sz w:val="20"/>
                <w:szCs w:val="20"/>
              </w:rPr>
              <w:t xml:space="preserve"> </w:t>
            </w:r>
            <w:proofErr w:type="spellStart"/>
            <w:r w:rsidRPr="00BB5B89">
              <w:rPr>
                <w:rStyle w:val="i"/>
                <w:color w:val="FFFFFF"/>
                <w:sz w:val="20"/>
                <w:szCs w:val="20"/>
              </w:rPr>
              <w:t>trifurcat</w:t>
            </w:r>
            <w:ins w:id="0" w:author="Tibbles, David" w:date="2015-01-14T13:52:00Z">
              <w:r w:rsidR="006538DE">
                <w:rPr>
                  <w:rStyle w:val="i"/>
                  <w:color w:val="FFFFFF"/>
                  <w:sz w:val="20"/>
                  <w:szCs w:val="20"/>
                </w:rPr>
                <w:t>a</w:t>
              </w:r>
            </w:ins>
            <w:proofErr w:type="spellEnd"/>
            <w:del w:id="1" w:author="Tibbles, David" w:date="2015-01-14T13:52:00Z">
              <w:r w:rsidRPr="00BB5B89" w:rsidDel="006538DE">
                <w:rPr>
                  <w:rStyle w:val="i"/>
                  <w:color w:val="FFFFFF"/>
                  <w:sz w:val="20"/>
                  <w:szCs w:val="20"/>
                </w:rPr>
                <w:delText>e</w:delText>
              </w:r>
            </w:del>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Trichostrongylus</w:t>
            </w:r>
            <w:proofErr w:type="spellEnd"/>
            <w:r w:rsidRPr="00BB5B89">
              <w:rPr>
                <w:rStyle w:val="i"/>
                <w:color w:val="FFFFFF"/>
                <w:sz w:val="20"/>
                <w:szCs w:val="20"/>
              </w:rPr>
              <w:t xml:space="preserve"> </w:t>
            </w:r>
            <w:proofErr w:type="spellStart"/>
            <w:r w:rsidRPr="00BB5B89">
              <w:rPr>
                <w:rStyle w:val="i"/>
                <w:color w:val="FFFFFF"/>
                <w:sz w:val="20"/>
                <w:szCs w:val="20"/>
              </w:rPr>
              <w:t>axei</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Trichostrongylus</w:t>
            </w:r>
            <w:proofErr w:type="spellEnd"/>
            <w:r w:rsidRPr="00BB5B89">
              <w:rPr>
                <w:rStyle w:val="i"/>
                <w:color w:val="FFFFFF"/>
                <w:sz w:val="20"/>
                <w:szCs w:val="20"/>
              </w:rPr>
              <w:t xml:space="preserve"> </w:t>
            </w:r>
            <w:proofErr w:type="spellStart"/>
            <w:r w:rsidRPr="00BB5B89">
              <w:rPr>
                <w:rStyle w:val="i"/>
                <w:color w:val="FFFFFF"/>
                <w:sz w:val="20"/>
                <w:szCs w:val="20"/>
              </w:rPr>
              <w:t>colubriformis</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Trichostrongylus</w:t>
            </w:r>
            <w:proofErr w:type="spellEnd"/>
            <w:r w:rsidRPr="00BB5B89">
              <w:rPr>
                <w:rStyle w:val="i"/>
                <w:color w:val="FFFFFF"/>
                <w:sz w:val="20"/>
                <w:szCs w:val="20"/>
              </w:rPr>
              <w:t xml:space="preserve"> </w:t>
            </w:r>
            <w:proofErr w:type="spellStart"/>
            <w:r w:rsidRPr="00BB5B89">
              <w:rPr>
                <w:rStyle w:val="i"/>
                <w:color w:val="FFFFFF"/>
                <w:sz w:val="20"/>
                <w:szCs w:val="20"/>
              </w:rPr>
              <w:t>vitrinus</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Nematodirus</w:t>
            </w:r>
            <w:proofErr w:type="spellEnd"/>
            <w:r w:rsidRPr="00BB5B89">
              <w:rPr>
                <w:rStyle w:val="i"/>
                <w:color w:val="FFFFFF"/>
                <w:sz w:val="20"/>
                <w:szCs w:val="20"/>
              </w:rPr>
              <w:t xml:space="preserve"> </w:t>
            </w:r>
            <w:proofErr w:type="spellStart"/>
            <w:r w:rsidRPr="00BB5B89">
              <w:rPr>
                <w:rStyle w:val="i"/>
                <w:color w:val="FFFFFF"/>
                <w:sz w:val="20"/>
                <w:szCs w:val="20"/>
              </w:rPr>
              <w:t>battus</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Nematodirus</w:t>
            </w:r>
            <w:proofErr w:type="spellEnd"/>
            <w:r w:rsidRPr="00BB5B89">
              <w:rPr>
                <w:rStyle w:val="i"/>
                <w:color w:val="FFFFFF"/>
                <w:sz w:val="20"/>
                <w:szCs w:val="20"/>
              </w:rPr>
              <w:t xml:space="preserve"> </w:t>
            </w:r>
            <w:proofErr w:type="spellStart"/>
            <w:r w:rsidRPr="00BB5B89">
              <w:rPr>
                <w:rStyle w:val="i"/>
                <w:color w:val="FFFFFF"/>
                <w:sz w:val="20"/>
                <w:szCs w:val="20"/>
              </w:rPr>
              <w:t>spathiger</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Nematodirus</w:t>
            </w:r>
            <w:proofErr w:type="spellEnd"/>
            <w:r w:rsidRPr="00BB5B89">
              <w:rPr>
                <w:rStyle w:val="i"/>
                <w:color w:val="FFFFFF"/>
                <w:sz w:val="20"/>
                <w:szCs w:val="20"/>
              </w:rPr>
              <w:t xml:space="preserve"> </w:t>
            </w:r>
            <w:proofErr w:type="spellStart"/>
            <w:r w:rsidRPr="00BB5B89">
              <w:rPr>
                <w:rStyle w:val="i"/>
                <w:color w:val="FFFFFF"/>
                <w:sz w:val="20"/>
                <w:szCs w:val="20"/>
              </w:rPr>
              <w:t>filicolis</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spacing w:line="240" w:lineRule="auto"/>
              <w:ind w:right="26"/>
              <w:rPr>
                <w:rFonts w:ascii="Arial" w:hAnsi="Arial" w:cs="Arial"/>
                <w:sz w:val="20"/>
                <w:szCs w:val="20"/>
              </w:rPr>
            </w:pP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Strongyloides</w:t>
            </w:r>
            <w:proofErr w:type="spellEnd"/>
            <w:r w:rsidRPr="00BB5B89">
              <w:rPr>
                <w:rStyle w:val="i"/>
                <w:color w:val="FFFFFF"/>
                <w:sz w:val="20"/>
                <w:szCs w:val="20"/>
              </w:rPr>
              <w:t xml:space="preserve"> </w:t>
            </w:r>
            <w:proofErr w:type="spellStart"/>
            <w:r w:rsidRPr="00BB5B89">
              <w:rPr>
                <w:rStyle w:val="i"/>
                <w:color w:val="FFFFFF"/>
                <w:sz w:val="20"/>
                <w:szCs w:val="20"/>
              </w:rPr>
              <w:t>papillosus</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Cooperia</w:t>
            </w:r>
            <w:proofErr w:type="spellEnd"/>
            <w:r w:rsidRPr="00BB5B89">
              <w:rPr>
                <w:rStyle w:val="i"/>
                <w:color w:val="FFFFFF"/>
                <w:sz w:val="20"/>
                <w:szCs w:val="20"/>
              </w:rPr>
              <w:t xml:space="preserve"> </w:t>
            </w:r>
            <w:proofErr w:type="spellStart"/>
            <w:r w:rsidRPr="00BB5B89">
              <w:rPr>
                <w:rStyle w:val="i"/>
                <w:color w:val="FFFFFF"/>
                <w:sz w:val="20"/>
                <w:szCs w:val="20"/>
              </w:rPr>
              <w:t>curticei</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spacing w:line="240" w:lineRule="auto"/>
              <w:ind w:right="26"/>
              <w:rPr>
                <w:rFonts w:ascii="Arial" w:hAnsi="Arial" w:cs="Arial"/>
                <w:sz w:val="20"/>
                <w:szCs w:val="20"/>
              </w:rPr>
            </w:pP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Cooperia</w:t>
            </w:r>
            <w:proofErr w:type="spellEnd"/>
            <w:r w:rsidRPr="00BB5B89">
              <w:rPr>
                <w:rStyle w:val="i"/>
                <w:color w:val="FFFFFF"/>
                <w:sz w:val="20"/>
                <w:szCs w:val="20"/>
              </w:rPr>
              <w:t xml:space="preserve"> </w:t>
            </w:r>
            <w:proofErr w:type="spellStart"/>
            <w:r w:rsidRPr="00BB5B89">
              <w:rPr>
                <w:rStyle w:val="i"/>
                <w:color w:val="FFFFFF"/>
                <w:sz w:val="20"/>
                <w:szCs w:val="20"/>
              </w:rPr>
              <w:t>oncophora</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Oesophagostomum</w:t>
            </w:r>
            <w:proofErr w:type="spellEnd"/>
            <w:r w:rsidRPr="00BB5B89">
              <w:rPr>
                <w:rStyle w:val="i"/>
                <w:color w:val="FFFFFF"/>
                <w:sz w:val="20"/>
                <w:szCs w:val="20"/>
              </w:rPr>
              <w:t xml:space="preserve"> </w:t>
            </w:r>
            <w:proofErr w:type="spellStart"/>
            <w:r w:rsidRPr="00BB5B89">
              <w:rPr>
                <w:rStyle w:val="i"/>
                <w:color w:val="FFFFFF"/>
                <w:sz w:val="20"/>
                <w:szCs w:val="20"/>
              </w:rPr>
              <w:t>columbianum</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Oesophagostomum</w:t>
            </w:r>
            <w:proofErr w:type="spellEnd"/>
            <w:r w:rsidRPr="00BB5B89">
              <w:rPr>
                <w:rStyle w:val="i"/>
                <w:color w:val="FFFFFF"/>
                <w:sz w:val="20"/>
                <w:szCs w:val="20"/>
              </w:rPr>
              <w:t xml:space="preserve"> </w:t>
            </w:r>
            <w:proofErr w:type="spellStart"/>
            <w:r w:rsidRPr="00BB5B89">
              <w:rPr>
                <w:rStyle w:val="i"/>
                <w:color w:val="FFFFFF"/>
                <w:sz w:val="20"/>
                <w:szCs w:val="20"/>
              </w:rPr>
              <w:t>venulosum</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spacing w:line="240" w:lineRule="auto"/>
              <w:ind w:right="26"/>
              <w:rPr>
                <w:rFonts w:ascii="Arial" w:hAnsi="Arial" w:cs="Arial"/>
                <w:sz w:val="20"/>
                <w:szCs w:val="20"/>
              </w:rPr>
            </w:pP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Chabertia</w:t>
            </w:r>
            <w:proofErr w:type="spellEnd"/>
            <w:r w:rsidRPr="00BB5B89">
              <w:rPr>
                <w:rStyle w:val="i"/>
                <w:color w:val="FFFFFF"/>
                <w:sz w:val="20"/>
                <w:szCs w:val="20"/>
              </w:rPr>
              <w:t xml:space="preserve"> </w:t>
            </w:r>
            <w:proofErr w:type="spellStart"/>
            <w:r w:rsidRPr="00BB5B89">
              <w:rPr>
                <w:rStyle w:val="i"/>
                <w:color w:val="FFFFFF"/>
                <w:sz w:val="20"/>
                <w:szCs w:val="20"/>
              </w:rPr>
              <w:t>ovina</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Trichuris</w:t>
            </w:r>
            <w:proofErr w:type="spellEnd"/>
            <w:r w:rsidRPr="00BB5B89">
              <w:rPr>
                <w:rStyle w:val="i"/>
                <w:color w:val="FFFFFF"/>
                <w:sz w:val="20"/>
                <w:szCs w:val="20"/>
              </w:rPr>
              <w:t xml:space="preserve"> </w:t>
            </w:r>
            <w:proofErr w:type="spellStart"/>
            <w:r w:rsidRPr="00BB5B89">
              <w:rPr>
                <w:rStyle w:val="i"/>
                <w:color w:val="FFFFFF"/>
                <w:sz w:val="20"/>
                <w:szCs w:val="20"/>
              </w:rPr>
              <w:t>ovis</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spacing w:line="240" w:lineRule="auto"/>
              <w:ind w:right="26"/>
              <w:rPr>
                <w:rFonts w:ascii="Arial" w:hAnsi="Arial" w:cs="Arial"/>
                <w:sz w:val="20"/>
                <w:szCs w:val="20"/>
              </w:rPr>
            </w:pP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r w:rsidRPr="00BB5B89">
              <w:rPr>
                <w:rStyle w:val="b"/>
                <w:color w:val="FFFFFF"/>
                <w:sz w:val="20"/>
                <w:szCs w:val="20"/>
              </w:rPr>
              <w:t>Respiratory tract nematode:</w:t>
            </w:r>
          </w:p>
        </w:tc>
        <w:tc>
          <w:tcPr>
            <w:tcW w:w="1560"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c>
          <w:tcPr>
            <w:tcW w:w="1417" w:type="dxa"/>
            <w:shd w:val="clear" w:color="auto" w:fill="FDE9D9"/>
          </w:tcPr>
          <w:p w:rsidR="00F33EFE" w:rsidRPr="000F305A" w:rsidRDefault="00F33EFE" w:rsidP="00F33EFE">
            <w:pPr>
              <w:spacing w:line="240" w:lineRule="auto"/>
              <w:ind w:right="26"/>
              <w:rPr>
                <w:rFonts w:ascii="Arial" w:hAnsi="Arial" w:cs="Arial"/>
                <w:sz w:val="20"/>
                <w:szCs w:val="20"/>
              </w:rPr>
            </w:pP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Dictyocaulus</w:t>
            </w:r>
            <w:proofErr w:type="spellEnd"/>
            <w:r w:rsidRPr="00BB5B89">
              <w:rPr>
                <w:rStyle w:val="i"/>
                <w:color w:val="FFFFFF"/>
                <w:sz w:val="20"/>
                <w:szCs w:val="20"/>
              </w:rPr>
              <w:t xml:space="preserve"> </w:t>
            </w:r>
            <w:proofErr w:type="spellStart"/>
            <w:r w:rsidRPr="00BB5B89">
              <w:rPr>
                <w:rStyle w:val="i"/>
                <w:color w:val="FFFFFF"/>
                <w:sz w:val="20"/>
                <w:szCs w:val="20"/>
              </w:rPr>
              <w:t>filaria</w:t>
            </w:r>
            <w:proofErr w:type="spellEnd"/>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spacing w:line="240" w:lineRule="auto"/>
              <w:ind w:right="26"/>
              <w:rPr>
                <w:rFonts w:ascii="Arial" w:hAnsi="Arial" w:cs="Arial"/>
                <w:sz w:val="20"/>
                <w:szCs w:val="20"/>
              </w:rPr>
            </w:pPr>
          </w:p>
        </w:tc>
        <w:tc>
          <w:tcPr>
            <w:tcW w:w="1701" w:type="dxa"/>
            <w:tcBorders>
              <w:left w:val="single" w:sz="8" w:space="0" w:color="FFFFFF"/>
              <w:right w:val="single" w:sz="8" w:space="0" w:color="FFFFFF"/>
            </w:tcBorders>
            <w:shd w:val="clear" w:color="auto" w:fill="FBCAA2"/>
          </w:tcPr>
          <w:p w:rsidR="00F33EFE" w:rsidRPr="000F305A" w:rsidRDefault="00F33EFE" w:rsidP="00F33EFE">
            <w:pPr>
              <w:spacing w:line="240" w:lineRule="auto"/>
              <w:ind w:right="26"/>
              <w:rPr>
                <w:rFonts w:ascii="Arial" w:hAnsi="Arial" w:cs="Arial"/>
                <w:sz w:val="20"/>
                <w:szCs w:val="20"/>
              </w:rPr>
            </w:pPr>
          </w:p>
        </w:tc>
      </w:tr>
      <w:tr w:rsidR="00F33EFE" w:rsidRPr="000F305A" w:rsidTr="00F33EFE">
        <w:tc>
          <w:tcPr>
            <w:tcW w:w="3827" w:type="dxa"/>
            <w:tcBorders>
              <w:left w:val="single" w:sz="8" w:space="0" w:color="FFFFFF"/>
              <w:right w:val="single" w:sz="24" w:space="0" w:color="FFFFFF"/>
            </w:tcBorders>
            <w:shd w:val="clear" w:color="auto" w:fill="FF671F"/>
          </w:tcPr>
          <w:p w:rsidR="00F33EFE" w:rsidRPr="00BB5B89" w:rsidRDefault="00F33EFE" w:rsidP="00F33EFE">
            <w:pPr>
              <w:pStyle w:val="tpsmall"/>
              <w:ind w:right="26"/>
              <w:rPr>
                <w:color w:val="FFFFFF"/>
                <w:sz w:val="20"/>
                <w:szCs w:val="20"/>
              </w:rPr>
            </w:pPr>
            <w:r w:rsidRPr="00BB5B89">
              <w:rPr>
                <w:rStyle w:val="b"/>
                <w:color w:val="FFFFFF"/>
                <w:sz w:val="20"/>
                <w:szCs w:val="20"/>
              </w:rPr>
              <w:lastRenderedPageBreak/>
              <w:t>Liver fluke</w:t>
            </w:r>
          </w:p>
        </w:tc>
        <w:tc>
          <w:tcPr>
            <w:tcW w:w="1560"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Adult Stage</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Early Immature</w:t>
            </w:r>
          </w:p>
        </w:tc>
        <w:tc>
          <w:tcPr>
            <w:tcW w:w="1701" w:type="dxa"/>
            <w:tcBorders>
              <w:left w:val="single" w:sz="8" w:space="0" w:color="FFFFFF"/>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Late Immature</w:t>
            </w:r>
          </w:p>
        </w:tc>
      </w:tr>
      <w:tr w:rsidR="00F33EFE" w:rsidRPr="000F305A" w:rsidTr="00F33EFE">
        <w:tc>
          <w:tcPr>
            <w:tcW w:w="3827" w:type="dxa"/>
            <w:tcBorders>
              <w:left w:val="single" w:sz="8" w:space="0" w:color="FFFFFF"/>
              <w:bottom w:val="nil"/>
              <w:right w:val="single" w:sz="24" w:space="0" w:color="FFFFFF"/>
            </w:tcBorders>
            <w:shd w:val="clear" w:color="auto" w:fill="FF671F"/>
          </w:tcPr>
          <w:p w:rsidR="00F33EFE" w:rsidRPr="00BB5B89" w:rsidRDefault="00F33EFE" w:rsidP="00F33EFE">
            <w:pPr>
              <w:pStyle w:val="tpsmall"/>
              <w:ind w:right="26"/>
              <w:rPr>
                <w:color w:val="FFFFFF"/>
                <w:sz w:val="20"/>
                <w:szCs w:val="20"/>
              </w:rPr>
            </w:pPr>
            <w:proofErr w:type="spellStart"/>
            <w:r w:rsidRPr="00BB5B89">
              <w:rPr>
                <w:rStyle w:val="i"/>
                <w:color w:val="FFFFFF"/>
                <w:sz w:val="20"/>
                <w:szCs w:val="20"/>
              </w:rPr>
              <w:t>Fasciola</w:t>
            </w:r>
            <w:proofErr w:type="spellEnd"/>
            <w:r w:rsidRPr="00BB5B89">
              <w:rPr>
                <w:rStyle w:val="i"/>
                <w:color w:val="FFFFFF"/>
                <w:sz w:val="20"/>
                <w:szCs w:val="20"/>
              </w:rPr>
              <w:t xml:space="preserve"> hepatica</w:t>
            </w:r>
          </w:p>
        </w:tc>
        <w:tc>
          <w:tcPr>
            <w:tcW w:w="1560" w:type="dxa"/>
            <w:tcBorders>
              <w:left w:val="single" w:sz="8" w:space="0" w:color="FFFFFF"/>
              <w:bottom w:val="nil"/>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c>
          <w:tcPr>
            <w:tcW w:w="1417" w:type="dxa"/>
            <w:shd w:val="clear" w:color="auto" w:fill="FDE9D9"/>
          </w:tcPr>
          <w:p w:rsidR="00F33EFE" w:rsidRPr="000F305A" w:rsidRDefault="00F33EFE" w:rsidP="00F33EFE">
            <w:pPr>
              <w:pStyle w:val="tpsmall"/>
              <w:ind w:right="26"/>
              <w:rPr>
                <w:sz w:val="20"/>
                <w:szCs w:val="20"/>
              </w:rPr>
            </w:pPr>
            <w:r w:rsidRPr="000F305A">
              <w:rPr>
                <w:sz w:val="20"/>
                <w:szCs w:val="20"/>
              </w:rPr>
              <w:t>X</w:t>
            </w:r>
          </w:p>
        </w:tc>
        <w:tc>
          <w:tcPr>
            <w:tcW w:w="1701" w:type="dxa"/>
            <w:tcBorders>
              <w:left w:val="single" w:sz="8" w:space="0" w:color="FFFFFF"/>
              <w:bottom w:val="nil"/>
              <w:right w:val="single" w:sz="8" w:space="0" w:color="FFFFFF"/>
            </w:tcBorders>
            <w:shd w:val="clear" w:color="auto" w:fill="FBCAA2"/>
          </w:tcPr>
          <w:p w:rsidR="00F33EFE" w:rsidRPr="000F305A" w:rsidRDefault="00F33EFE" w:rsidP="00F33EFE">
            <w:pPr>
              <w:pStyle w:val="tpsmall"/>
              <w:ind w:right="26"/>
              <w:rPr>
                <w:sz w:val="20"/>
                <w:szCs w:val="20"/>
              </w:rPr>
            </w:pPr>
            <w:r w:rsidRPr="000F305A">
              <w:rPr>
                <w:sz w:val="20"/>
                <w:szCs w:val="20"/>
              </w:rPr>
              <w:t>X</w:t>
            </w:r>
          </w:p>
        </w:tc>
      </w:tr>
    </w:tbl>
    <w:p w:rsidR="00F33EFE" w:rsidRDefault="00F33EFE" w:rsidP="00F33EFE">
      <w:pPr>
        <w:pStyle w:val="p"/>
        <w:ind w:left="0" w:right="26"/>
        <w:rPr>
          <w:rFonts w:ascii="Helvetica" w:hAnsi="Helvetica"/>
          <w:sz w:val="20"/>
          <w:szCs w:val="20"/>
        </w:rPr>
      </w:pPr>
      <w:r w:rsidRPr="000F305A">
        <w:rPr>
          <w:sz w:val="20"/>
          <w:szCs w:val="20"/>
        </w:rPr>
        <w:t>The product has a persistent efficacy and protects sheep against infection or re-infection with the following parasites</w:t>
      </w:r>
      <w:r w:rsidRPr="00835A20">
        <w:rPr>
          <w:rFonts w:ascii="Helvetica" w:hAnsi="Helvetica"/>
          <w:sz w:val="20"/>
          <w:szCs w:val="20"/>
        </w:rPr>
        <w:t xml:space="preserve"> </w:t>
      </w:r>
      <w:r w:rsidRPr="000F305A">
        <w:rPr>
          <w:sz w:val="20"/>
          <w:szCs w:val="20"/>
        </w:rPr>
        <w:t>for the period indicated:</w:t>
      </w:r>
    </w:p>
    <w:tbl>
      <w:tblPr>
        <w:tblW w:w="0" w:type="auto"/>
        <w:tblInd w:w="81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A0" w:firstRow="1" w:lastRow="0" w:firstColumn="1" w:lastColumn="0" w:noHBand="0" w:noVBand="0"/>
      </w:tblPr>
      <w:tblGrid>
        <w:gridCol w:w="3402"/>
        <w:gridCol w:w="3496"/>
      </w:tblGrid>
      <w:tr w:rsidR="000F305A" w:rsidRPr="00EE0EB6" w:rsidTr="006538DE">
        <w:trPr>
          <w:trHeight w:val="399"/>
        </w:trPr>
        <w:tc>
          <w:tcPr>
            <w:tcW w:w="3402" w:type="dxa"/>
            <w:tcBorders>
              <w:top w:val="single" w:sz="8" w:space="0" w:color="FFFFFF"/>
              <w:left w:val="single" w:sz="8" w:space="0" w:color="FFFFFF"/>
              <w:right w:val="single" w:sz="8" w:space="0" w:color="FFFFFF"/>
            </w:tcBorders>
            <w:shd w:val="clear" w:color="auto" w:fill="FF671F"/>
          </w:tcPr>
          <w:p w:rsidR="000F305A" w:rsidRPr="00EE0EB6" w:rsidRDefault="000F305A" w:rsidP="000F305A">
            <w:pPr>
              <w:pStyle w:val="TableTextColHeadSpace"/>
              <w:rPr>
                <w:rFonts w:cs="Arial"/>
                <w:sz w:val="20"/>
              </w:rPr>
            </w:pPr>
            <w:r>
              <w:rPr>
                <w:rFonts w:cs="Arial"/>
                <w:b w:val="0"/>
                <w:bCs/>
                <w:color w:val="FFFFFF"/>
                <w:sz w:val="20"/>
              </w:rPr>
              <w:t>Species</w:t>
            </w:r>
          </w:p>
        </w:tc>
        <w:tc>
          <w:tcPr>
            <w:tcW w:w="3496" w:type="dxa"/>
            <w:tcBorders>
              <w:top w:val="single" w:sz="8" w:space="0" w:color="FFFFFF"/>
              <w:left w:val="single" w:sz="8" w:space="0" w:color="FFFFFF"/>
              <w:right w:val="single" w:sz="8" w:space="0" w:color="FFFFFF"/>
            </w:tcBorders>
            <w:shd w:val="clear" w:color="auto" w:fill="FF671F"/>
          </w:tcPr>
          <w:p w:rsidR="000F305A" w:rsidRPr="00EE0EB6" w:rsidRDefault="000F305A" w:rsidP="000F305A">
            <w:pPr>
              <w:pStyle w:val="TableTextColHeadSpace"/>
              <w:rPr>
                <w:rFonts w:cs="Arial"/>
                <w:b w:val="0"/>
                <w:bCs/>
                <w:color w:val="FFFFFF"/>
                <w:sz w:val="20"/>
              </w:rPr>
            </w:pPr>
            <w:r>
              <w:rPr>
                <w:rFonts w:cs="Arial"/>
                <w:b w:val="0"/>
                <w:bCs/>
                <w:color w:val="FFFFFF"/>
                <w:sz w:val="20"/>
              </w:rPr>
              <w:t>Protection period (days)</w:t>
            </w:r>
          </w:p>
        </w:tc>
      </w:tr>
      <w:tr w:rsidR="000F305A" w:rsidRPr="00EE0EB6" w:rsidTr="000F305A">
        <w:tc>
          <w:tcPr>
            <w:tcW w:w="3402" w:type="dxa"/>
            <w:tcBorders>
              <w:left w:val="single" w:sz="8" w:space="0" w:color="FFFFFF"/>
              <w:bottom w:val="nil"/>
              <w:right w:val="single" w:sz="24" w:space="0" w:color="FFFFFF"/>
            </w:tcBorders>
            <w:shd w:val="clear" w:color="auto" w:fill="FF671F"/>
          </w:tcPr>
          <w:p w:rsidR="000F305A" w:rsidRPr="000F49F0" w:rsidRDefault="000F305A" w:rsidP="000F305A">
            <w:pPr>
              <w:pStyle w:val="TableTextCenterSpace"/>
              <w:rPr>
                <w:rFonts w:cs="Arial"/>
                <w:b/>
                <w:bCs/>
                <w:color w:val="FFFFFF"/>
                <w:sz w:val="20"/>
              </w:rPr>
            </w:pPr>
            <w:proofErr w:type="spellStart"/>
            <w:r w:rsidRPr="000F49F0">
              <w:rPr>
                <w:rStyle w:val="i"/>
                <w:rFonts w:cs="Arial"/>
                <w:color w:val="FFFFFF"/>
                <w:sz w:val="20"/>
              </w:rPr>
              <w:t>Teladorsagia</w:t>
            </w:r>
            <w:proofErr w:type="spellEnd"/>
            <w:r w:rsidRPr="000F49F0">
              <w:rPr>
                <w:rStyle w:val="i"/>
                <w:rFonts w:cs="Arial"/>
                <w:color w:val="FFFFFF"/>
                <w:sz w:val="20"/>
              </w:rPr>
              <w:t xml:space="preserve"> </w:t>
            </w:r>
            <w:proofErr w:type="spellStart"/>
            <w:r w:rsidRPr="000F49F0">
              <w:rPr>
                <w:rStyle w:val="i"/>
                <w:rFonts w:cs="Arial"/>
                <w:color w:val="FFFFFF"/>
                <w:sz w:val="20"/>
              </w:rPr>
              <w:t>circumcincta</w:t>
            </w:r>
            <w:proofErr w:type="spellEnd"/>
          </w:p>
        </w:tc>
        <w:tc>
          <w:tcPr>
            <w:tcW w:w="3496" w:type="dxa"/>
            <w:tcBorders>
              <w:left w:val="single" w:sz="8" w:space="0" w:color="FFFFFF"/>
            </w:tcBorders>
            <w:shd w:val="clear" w:color="auto" w:fill="FBCAA2"/>
          </w:tcPr>
          <w:p w:rsidR="000F305A" w:rsidRPr="00EE0EB6" w:rsidRDefault="000F305A" w:rsidP="000F305A">
            <w:pPr>
              <w:pStyle w:val="TableTextCenterSpace"/>
              <w:rPr>
                <w:rFonts w:cs="Arial"/>
                <w:sz w:val="20"/>
              </w:rPr>
            </w:pPr>
            <w:r>
              <w:rPr>
                <w:rFonts w:cs="Arial"/>
                <w:sz w:val="20"/>
              </w:rPr>
              <w:t>35</w:t>
            </w:r>
          </w:p>
        </w:tc>
      </w:tr>
      <w:tr w:rsidR="000F305A" w:rsidRPr="00EE0EB6" w:rsidTr="000F305A">
        <w:tc>
          <w:tcPr>
            <w:tcW w:w="3402" w:type="dxa"/>
            <w:tcBorders>
              <w:top w:val="single" w:sz="8" w:space="0" w:color="FFFFFF"/>
              <w:left w:val="single" w:sz="8" w:space="0" w:color="FFFFFF"/>
              <w:bottom w:val="nil"/>
              <w:right w:val="single" w:sz="24" w:space="0" w:color="FFFFFF"/>
            </w:tcBorders>
            <w:shd w:val="clear" w:color="auto" w:fill="FF671F"/>
          </w:tcPr>
          <w:p w:rsidR="000F305A" w:rsidRPr="000F49F0" w:rsidRDefault="000F305A" w:rsidP="000F305A">
            <w:pPr>
              <w:pStyle w:val="TableTextCenterSpace"/>
              <w:rPr>
                <w:rFonts w:cs="Arial"/>
                <w:b/>
                <w:bCs/>
                <w:color w:val="FFFFFF"/>
                <w:sz w:val="20"/>
              </w:rPr>
            </w:pPr>
            <w:proofErr w:type="spellStart"/>
            <w:r w:rsidRPr="000F49F0">
              <w:rPr>
                <w:rStyle w:val="i"/>
                <w:rFonts w:cs="Arial"/>
                <w:color w:val="FFFFFF"/>
                <w:sz w:val="20"/>
              </w:rPr>
              <w:t>Haemonchus</w:t>
            </w:r>
            <w:proofErr w:type="spellEnd"/>
            <w:r w:rsidRPr="000F49F0">
              <w:rPr>
                <w:rStyle w:val="i"/>
                <w:rFonts w:cs="Arial"/>
                <w:color w:val="FFFFFF"/>
                <w:sz w:val="20"/>
              </w:rPr>
              <w:t xml:space="preserve"> </w:t>
            </w:r>
            <w:proofErr w:type="spellStart"/>
            <w:r w:rsidRPr="000F49F0">
              <w:rPr>
                <w:rStyle w:val="i"/>
                <w:rFonts w:cs="Arial"/>
                <w:color w:val="FFFFFF"/>
                <w:sz w:val="20"/>
              </w:rPr>
              <w:t>contortus</w:t>
            </w:r>
            <w:proofErr w:type="spellEnd"/>
          </w:p>
        </w:tc>
        <w:tc>
          <w:tcPr>
            <w:tcW w:w="3496" w:type="dxa"/>
            <w:tcBorders>
              <w:left w:val="single" w:sz="8" w:space="0" w:color="FFFFFF"/>
            </w:tcBorders>
            <w:shd w:val="clear" w:color="auto" w:fill="FBCAA2"/>
          </w:tcPr>
          <w:p w:rsidR="000F305A" w:rsidRPr="00EE0EB6" w:rsidRDefault="000F305A" w:rsidP="000F305A">
            <w:pPr>
              <w:pStyle w:val="TableTextCenterSpace"/>
              <w:rPr>
                <w:rFonts w:cs="Arial"/>
                <w:sz w:val="20"/>
              </w:rPr>
            </w:pPr>
            <w:r>
              <w:rPr>
                <w:rFonts w:cs="Arial"/>
                <w:sz w:val="20"/>
              </w:rPr>
              <w:t>35</w:t>
            </w:r>
          </w:p>
        </w:tc>
      </w:tr>
    </w:tbl>
    <w:p w:rsidR="000F305A" w:rsidRPr="000F305A" w:rsidRDefault="000F305A" w:rsidP="00091929">
      <w:pPr>
        <w:pStyle w:val="p"/>
        <w:spacing w:before="120" w:after="0"/>
        <w:ind w:left="0" w:right="28"/>
        <w:rPr>
          <w:sz w:val="20"/>
          <w:szCs w:val="20"/>
        </w:rPr>
      </w:pPr>
      <w:r w:rsidRPr="000F305A">
        <w:rPr>
          <w:sz w:val="20"/>
          <w:szCs w:val="20"/>
        </w:rPr>
        <w:t xml:space="preserve">Clinical trials, after experimental and natural infection, have shown that the product is effective against certain </w:t>
      </w:r>
      <w:proofErr w:type="spellStart"/>
      <w:r w:rsidRPr="000F305A">
        <w:rPr>
          <w:sz w:val="20"/>
          <w:szCs w:val="20"/>
        </w:rPr>
        <w:t>benzimidazole</w:t>
      </w:r>
      <w:proofErr w:type="spellEnd"/>
      <w:r w:rsidRPr="000F305A">
        <w:rPr>
          <w:sz w:val="20"/>
          <w:szCs w:val="20"/>
        </w:rPr>
        <w:t xml:space="preserve"> resistant strains of:</w:t>
      </w:r>
    </w:p>
    <w:p w:rsidR="000F305A" w:rsidRPr="000F305A" w:rsidRDefault="000F305A" w:rsidP="00091929">
      <w:pPr>
        <w:pStyle w:val="p"/>
        <w:spacing w:before="120" w:after="0"/>
        <w:ind w:left="0" w:right="28"/>
        <w:rPr>
          <w:sz w:val="20"/>
          <w:szCs w:val="20"/>
        </w:rPr>
      </w:pPr>
      <w:proofErr w:type="spellStart"/>
      <w:r w:rsidRPr="000F305A">
        <w:rPr>
          <w:rStyle w:val="i"/>
          <w:sz w:val="20"/>
          <w:szCs w:val="20"/>
        </w:rPr>
        <w:t>Haemonchus</w:t>
      </w:r>
      <w:proofErr w:type="spellEnd"/>
      <w:r w:rsidRPr="000F305A">
        <w:rPr>
          <w:rStyle w:val="i"/>
          <w:sz w:val="20"/>
          <w:szCs w:val="20"/>
        </w:rPr>
        <w:t xml:space="preserve"> </w:t>
      </w:r>
      <w:proofErr w:type="spellStart"/>
      <w:r w:rsidRPr="000F305A">
        <w:rPr>
          <w:rStyle w:val="i"/>
          <w:sz w:val="20"/>
          <w:szCs w:val="20"/>
        </w:rPr>
        <w:t>contortus</w:t>
      </w:r>
      <w:proofErr w:type="spellEnd"/>
    </w:p>
    <w:p w:rsidR="000F305A" w:rsidRPr="000F305A" w:rsidRDefault="000F305A" w:rsidP="00091929">
      <w:pPr>
        <w:pStyle w:val="p"/>
        <w:spacing w:before="120" w:after="0"/>
        <w:ind w:left="0" w:right="28"/>
        <w:rPr>
          <w:sz w:val="20"/>
          <w:szCs w:val="20"/>
        </w:rPr>
      </w:pPr>
      <w:proofErr w:type="spellStart"/>
      <w:r w:rsidRPr="000F305A">
        <w:rPr>
          <w:rStyle w:val="i"/>
          <w:sz w:val="20"/>
          <w:szCs w:val="20"/>
        </w:rPr>
        <w:t>Teladorsagia</w:t>
      </w:r>
      <w:proofErr w:type="spellEnd"/>
      <w:r w:rsidRPr="000F305A">
        <w:rPr>
          <w:rStyle w:val="i"/>
          <w:sz w:val="20"/>
          <w:szCs w:val="20"/>
        </w:rPr>
        <w:t xml:space="preserve"> </w:t>
      </w:r>
      <w:proofErr w:type="spellStart"/>
      <w:r w:rsidRPr="000F305A">
        <w:rPr>
          <w:rStyle w:val="i"/>
          <w:sz w:val="20"/>
          <w:szCs w:val="20"/>
        </w:rPr>
        <w:t>circumcincta</w:t>
      </w:r>
      <w:proofErr w:type="spellEnd"/>
    </w:p>
    <w:p w:rsidR="000F305A" w:rsidRPr="000F305A" w:rsidRDefault="000F305A" w:rsidP="00091929">
      <w:pPr>
        <w:pStyle w:val="p"/>
        <w:spacing w:before="120" w:after="0"/>
        <w:ind w:left="0" w:right="28"/>
        <w:rPr>
          <w:sz w:val="20"/>
          <w:szCs w:val="20"/>
        </w:rPr>
      </w:pPr>
      <w:proofErr w:type="spellStart"/>
      <w:r w:rsidRPr="000F305A">
        <w:rPr>
          <w:rStyle w:val="i"/>
          <w:sz w:val="20"/>
          <w:szCs w:val="20"/>
        </w:rPr>
        <w:t>Trichostrongylus</w:t>
      </w:r>
      <w:proofErr w:type="spellEnd"/>
      <w:r w:rsidRPr="000F305A">
        <w:rPr>
          <w:rStyle w:val="i"/>
          <w:sz w:val="20"/>
          <w:szCs w:val="20"/>
        </w:rPr>
        <w:t xml:space="preserve"> </w:t>
      </w:r>
      <w:proofErr w:type="spellStart"/>
      <w:r w:rsidRPr="000F305A">
        <w:rPr>
          <w:rStyle w:val="i"/>
          <w:sz w:val="20"/>
          <w:szCs w:val="20"/>
        </w:rPr>
        <w:t>colubriformis</w:t>
      </w:r>
      <w:proofErr w:type="spellEnd"/>
    </w:p>
    <w:p w:rsidR="000F305A" w:rsidRPr="000F305A" w:rsidRDefault="000F305A" w:rsidP="00091929">
      <w:pPr>
        <w:pStyle w:val="p"/>
        <w:spacing w:before="120" w:after="0"/>
        <w:ind w:left="0" w:right="28"/>
        <w:rPr>
          <w:rStyle w:val="i"/>
          <w:sz w:val="20"/>
          <w:szCs w:val="20"/>
        </w:rPr>
      </w:pPr>
      <w:proofErr w:type="spellStart"/>
      <w:r w:rsidRPr="000F305A">
        <w:rPr>
          <w:rStyle w:val="i"/>
          <w:sz w:val="20"/>
          <w:szCs w:val="20"/>
        </w:rPr>
        <w:t>Cooperia</w:t>
      </w:r>
      <w:proofErr w:type="spellEnd"/>
      <w:r w:rsidRPr="000F305A">
        <w:rPr>
          <w:rStyle w:val="i"/>
          <w:sz w:val="20"/>
          <w:szCs w:val="20"/>
        </w:rPr>
        <w:t xml:space="preserve"> </w:t>
      </w:r>
      <w:proofErr w:type="spellStart"/>
      <w:r w:rsidRPr="000F305A">
        <w:rPr>
          <w:rStyle w:val="i"/>
          <w:sz w:val="20"/>
          <w:szCs w:val="20"/>
        </w:rPr>
        <w:t>curticei</w:t>
      </w:r>
      <w:proofErr w:type="spellEnd"/>
    </w:p>
    <w:p w:rsidR="00A07E96" w:rsidRPr="00A07E96" w:rsidRDefault="00A07E96" w:rsidP="000F305A">
      <w:pPr>
        <w:pStyle w:val="DsBoldHead"/>
        <w:rPr>
          <w:rFonts w:ascii="Arial" w:hAnsi="Arial" w:cs="Arial"/>
          <w:color w:val="auto"/>
        </w:rPr>
      </w:pPr>
      <w:r w:rsidRPr="00A07E96">
        <w:rPr>
          <w:rFonts w:ascii="Arial" w:hAnsi="Arial" w:cs="Arial"/>
          <w:color w:val="auto"/>
        </w:rPr>
        <w:t xml:space="preserve">DOSAGE AND ADMINISTRATION </w:t>
      </w:r>
    </w:p>
    <w:p w:rsidR="000F305A" w:rsidRPr="000F305A" w:rsidRDefault="000F305A" w:rsidP="00091929">
      <w:pPr>
        <w:pStyle w:val="p"/>
        <w:spacing w:before="120" w:after="0"/>
        <w:ind w:left="0" w:right="28"/>
        <w:rPr>
          <w:sz w:val="20"/>
          <w:szCs w:val="20"/>
        </w:rPr>
      </w:pPr>
      <w:r w:rsidRPr="000F305A">
        <w:rPr>
          <w:sz w:val="20"/>
          <w:szCs w:val="20"/>
        </w:rPr>
        <w:t>For oral use:</w:t>
      </w:r>
    </w:p>
    <w:p w:rsidR="000F305A" w:rsidRPr="000F305A" w:rsidRDefault="000F305A" w:rsidP="00091929">
      <w:pPr>
        <w:pStyle w:val="p"/>
        <w:spacing w:before="120" w:after="0"/>
        <w:ind w:left="0" w:right="28"/>
        <w:rPr>
          <w:sz w:val="20"/>
          <w:szCs w:val="20"/>
        </w:rPr>
      </w:pPr>
      <w:proofErr w:type="gramStart"/>
      <w:r w:rsidRPr="000F305A">
        <w:rPr>
          <w:sz w:val="20"/>
          <w:szCs w:val="20"/>
        </w:rPr>
        <w:t xml:space="preserve">Should be given as a single oral drench of 1 ml/5 kg bodyweight, equivalent to 0.2 mg </w:t>
      </w:r>
      <w:proofErr w:type="spellStart"/>
      <w:r w:rsidRPr="000F305A">
        <w:rPr>
          <w:sz w:val="20"/>
          <w:szCs w:val="20"/>
        </w:rPr>
        <w:t>moxidectin</w:t>
      </w:r>
      <w:proofErr w:type="spellEnd"/>
      <w:r w:rsidRPr="000F305A">
        <w:rPr>
          <w:sz w:val="20"/>
          <w:szCs w:val="20"/>
        </w:rPr>
        <w:t xml:space="preserve">/kg bodyweight and 10 mg </w:t>
      </w:r>
      <w:proofErr w:type="spellStart"/>
      <w:r w:rsidRPr="000F305A">
        <w:rPr>
          <w:sz w:val="20"/>
          <w:szCs w:val="20"/>
        </w:rPr>
        <w:t>triclabendazole</w:t>
      </w:r>
      <w:proofErr w:type="spellEnd"/>
      <w:r w:rsidRPr="000F305A">
        <w:rPr>
          <w:sz w:val="20"/>
          <w:szCs w:val="20"/>
        </w:rPr>
        <w:t>/kg bodyweight, using any standard drenching equipment.</w:t>
      </w:r>
      <w:proofErr w:type="gramEnd"/>
    </w:p>
    <w:p w:rsidR="000F305A" w:rsidRPr="000F305A" w:rsidRDefault="000F305A" w:rsidP="00091929">
      <w:pPr>
        <w:pStyle w:val="p"/>
        <w:spacing w:before="120" w:after="0"/>
        <w:ind w:left="0" w:right="28"/>
        <w:rPr>
          <w:sz w:val="20"/>
          <w:szCs w:val="20"/>
        </w:rPr>
      </w:pPr>
      <w:r w:rsidRPr="000F305A">
        <w:rPr>
          <w:sz w:val="20"/>
          <w:szCs w:val="20"/>
        </w:rPr>
        <w:t>To ensure a correct dosage, bodyweight should be determined as accurately as possible; accuracy of the dosing device should be checked. If animals are to be treated collectively rather than individually, they should be grouped according to their bodyweight and dosed accordingly, in order to avoid under or overdosing.</w:t>
      </w:r>
      <w:ins w:id="2" w:author="Tibbles, David" w:date="2015-01-14T14:38:00Z">
        <w:r w:rsidR="004D7BAE">
          <w:rPr>
            <w:sz w:val="20"/>
            <w:szCs w:val="20"/>
          </w:rPr>
          <w:t xml:space="preserve"> </w:t>
        </w:r>
        <w:r w:rsidR="004D7BAE">
          <w:rPr>
            <w:sz w:val="20"/>
            <w:szCs w:val="20"/>
          </w:rPr>
          <w:t>All animals in a group should be treated.</w:t>
        </w:r>
      </w:ins>
      <w:bookmarkStart w:id="3" w:name="_GoBack"/>
      <w:bookmarkEnd w:id="3"/>
    </w:p>
    <w:p w:rsidR="00A07E96" w:rsidRPr="00A07E96" w:rsidRDefault="00A07E96" w:rsidP="006538DE">
      <w:pPr>
        <w:pStyle w:val="DsBoldHead"/>
        <w:rPr>
          <w:rFonts w:ascii="Arial" w:hAnsi="Arial" w:cs="Arial"/>
          <w:color w:val="auto"/>
        </w:rPr>
      </w:pPr>
      <w:r w:rsidRPr="00A07E96">
        <w:rPr>
          <w:rFonts w:ascii="Arial" w:hAnsi="Arial" w:cs="Arial"/>
          <w:color w:val="auto"/>
        </w:rPr>
        <w:t xml:space="preserve">CONTRA-INDICATIONS, WARNINGS, ETC </w:t>
      </w:r>
    </w:p>
    <w:p w:rsidR="000F305A" w:rsidRPr="000F305A" w:rsidRDefault="000F305A" w:rsidP="00091929">
      <w:pPr>
        <w:pStyle w:val="p"/>
        <w:spacing w:before="120" w:after="0"/>
        <w:ind w:left="0" w:right="26"/>
        <w:rPr>
          <w:sz w:val="20"/>
          <w:szCs w:val="20"/>
        </w:rPr>
      </w:pPr>
      <w:r w:rsidRPr="000F305A">
        <w:rPr>
          <w:sz w:val="20"/>
          <w:szCs w:val="20"/>
        </w:rPr>
        <w:t>Do not use in cases of hypersensitivity to the active substance(s) or to any of the excipient(s).</w:t>
      </w:r>
    </w:p>
    <w:p w:rsidR="000F305A" w:rsidRPr="000F305A" w:rsidRDefault="000F305A" w:rsidP="00091929">
      <w:pPr>
        <w:pStyle w:val="p"/>
        <w:spacing w:before="120" w:after="0"/>
        <w:ind w:left="0" w:right="26"/>
        <w:rPr>
          <w:sz w:val="20"/>
          <w:szCs w:val="20"/>
        </w:rPr>
      </w:pPr>
      <w:r w:rsidRPr="000F305A">
        <w:rPr>
          <w:sz w:val="20"/>
          <w:szCs w:val="20"/>
        </w:rPr>
        <w:t>Care should be taken to avoid the following practices because they increase the risk of development of resistance and could ultimately result in ineffective therapy:</w:t>
      </w:r>
    </w:p>
    <w:p w:rsidR="000F305A" w:rsidRPr="000F305A" w:rsidRDefault="000F305A" w:rsidP="00091929">
      <w:pPr>
        <w:pStyle w:val="p"/>
        <w:spacing w:before="120" w:after="0"/>
        <w:ind w:left="0" w:right="26"/>
        <w:rPr>
          <w:sz w:val="20"/>
          <w:szCs w:val="20"/>
        </w:rPr>
      </w:pPr>
      <w:r w:rsidRPr="000F305A">
        <w:rPr>
          <w:sz w:val="20"/>
          <w:szCs w:val="20"/>
        </w:rPr>
        <w:t xml:space="preserve">- Too frequent and repeated use of </w:t>
      </w:r>
      <w:proofErr w:type="spellStart"/>
      <w:r w:rsidRPr="000F305A">
        <w:rPr>
          <w:sz w:val="20"/>
          <w:szCs w:val="20"/>
        </w:rPr>
        <w:t>anthelmintics</w:t>
      </w:r>
      <w:proofErr w:type="spellEnd"/>
      <w:r w:rsidRPr="000F305A">
        <w:rPr>
          <w:sz w:val="20"/>
          <w:szCs w:val="20"/>
        </w:rPr>
        <w:t xml:space="preserve"> from the same class, over an extended period of time.</w:t>
      </w:r>
    </w:p>
    <w:p w:rsidR="000F305A" w:rsidRPr="000F305A" w:rsidRDefault="000F305A" w:rsidP="00091929">
      <w:pPr>
        <w:pStyle w:val="p"/>
        <w:spacing w:before="120" w:after="0"/>
        <w:ind w:left="0" w:right="26"/>
        <w:rPr>
          <w:sz w:val="20"/>
          <w:szCs w:val="20"/>
        </w:rPr>
      </w:pPr>
      <w:r w:rsidRPr="000F305A">
        <w:rPr>
          <w:sz w:val="20"/>
          <w:szCs w:val="20"/>
        </w:rPr>
        <w:t xml:space="preserve">- </w:t>
      </w:r>
      <w:proofErr w:type="spellStart"/>
      <w:r w:rsidRPr="000F305A">
        <w:rPr>
          <w:sz w:val="20"/>
          <w:szCs w:val="20"/>
        </w:rPr>
        <w:t>Underdosing</w:t>
      </w:r>
      <w:proofErr w:type="spellEnd"/>
      <w:r w:rsidRPr="000F305A">
        <w:rPr>
          <w:sz w:val="20"/>
          <w:szCs w:val="20"/>
        </w:rPr>
        <w:t xml:space="preserve">, </w:t>
      </w:r>
      <w:proofErr w:type="gramStart"/>
      <w:r w:rsidRPr="000F305A">
        <w:rPr>
          <w:sz w:val="20"/>
          <w:szCs w:val="20"/>
        </w:rPr>
        <w:t>which may be due to underestimation of bodyweight, misadministration of the product, or lack of calibration of the dosing device (if any).</w:t>
      </w:r>
      <w:proofErr w:type="gramEnd"/>
    </w:p>
    <w:p w:rsidR="000F305A" w:rsidRPr="000F305A" w:rsidRDefault="000F305A" w:rsidP="00091929">
      <w:pPr>
        <w:pStyle w:val="p"/>
        <w:spacing w:before="120" w:after="0"/>
        <w:ind w:left="0" w:right="26"/>
        <w:rPr>
          <w:sz w:val="20"/>
          <w:szCs w:val="20"/>
        </w:rPr>
      </w:pPr>
      <w:r w:rsidRPr="000F305A">
        <w:rPr>
          <w:sz w:val="20"/>
          <w:szCs w:val="20"/>
        </w:rPr>
        <w:t xml:space="preserve">Suspected clinical cases of resistance to </w:t>
      </w:r>
      <w:proofErr w:type="spellStart"/>
      <w:r w:rsidRPr="000F305A">
        <w:rPr>
          <w:sz w:val="20"/>
          <w:szCs w:val="20"/>
        </w:rPr>
        <w:t>anthelmintics</w:t>
      </w:r>
      <w:proofErr w:type="spellEnd"/>
      <w:r w:rsidRPr="000F305A">
        <w:rPr>
          <w:sz w:val="20"/>
          <w:szCs w:val="20"/>
        </w:rPr>
        <w:t xml:space="preserve"> should be further investigated using appropriate tests (e.g. Faecal Egg Count Reduction Test). Where the results of the test(s) strongly suggest resistance to a particular anthelmintic, an anthelmintic belonging to another pharmacological class and having a different mode of action should be used.</w:t>
      </w:r>
    </w:p>
    <w:p w:rsidR="000F305A" w:rsidRPr="000F305A" w:rsidRDefault="000F305A" w:rsidP="00091929">
      <w:pPr>
        <w:pStyle w:val="p"/>
        <w:spacing w:before="120" w:after="0"/>
        <w:ind w:left="0" w:right="26"/>
        <w:rPr>
          <w:sz w:val="20"/>
          <w:szCs w:val="20"/>
        </w:rPr>
      </w:pPr>
      <w:r w:rsidRPr="000F305A">
        <w:rPr>
          <w:sz w:val="20"/>
          <w:szCs w:val="20"/>
        </w:rPr>
        <w:t xml:space="preserve">Resistance to </w:t>
      </w:r>
      <w:proofErr w:type="spellStart"/>
      <w:r w:rsidRPr="000F305A">
        <w:rPr>
          <w:sz w:val="20"/>
          <w:szCs w:val="20"/>
        </w:rPr>
        <w:t>macrocyclic</w:t>
      </w:r>
      <w:proofErr w:type="spellEnd"/>
      <w:r w:rsidRPr="000F305A">
        <w:rPr>
          <w:sz w:val="20"/>
          <w:szCs w:val="20"/>
        </w:rPr>
        <w:t xml:space="preserve"> lactones has been reported in </w:t>
      </w:r>
      <w:proofErr w:type="spellStart"/>
      <w:r w:rsidRPr="000F305A">
        <w:rPr>
          <w:rStyle w:val="i"/>
          <w:sz w:val="20"/>
          <w:szCs w:val="20"/>
        </w:rPr>
        <w:t>Teladorsagia</w:t>
      </w:r>
      <w:proofErr w:type="spellEnd"/>
      <w:r w:rsidRPr="000F305A">
        <w:rPr>
          <w:sz w:val="20"/>
          <w:szCs w:val="20"/>
        </w:rPr>
        <w:t xml:space="preserve"> in sheep in a number of countries. In 2008, throughout </w:t>
      </w:r>
      <w:smartTag w:uri="urn:schemas-microsoft-com:office:smarttags" w:element="place">
        <w:r w:rsidRPr="000F305A">
          <w:rPr>
            <w:sz w:val="20"/>
            <w:szCs w:val="20"/>
          </w:rPr>
          <w:t>Europe</w:t>
        </w:r>
      </w:smartTag>
      <w:r w:rsidRPr="000F305A">
        <w:rPr>
          <w:sz w:val="20"/>
          <w:szCs w:val="20"/>
        </w:rPr>
        <w:t xml:space="preserve">, </w:t>
      </w:r>
      <w:proofErr w:type="spellStart"/>
      <w:r w:rsidRPr="000F305A">
        <w:rPr>
          <w:sz w:val="20"/>
          <w:szCs w:val="20"/>
        </w:rPr>
        <w:t>moxidectin</w:t>
      </w:r>
      <w:proofErr w:type="spellEnd"/>
      <w:r w:rsidRPr="000F305A">
        <w:rPr>
          <w:sz w:val="20"/>
          <w:szCs w:val="20"/>
        </w:rPr>
        <w:t xml:space="preserve"> resistance is very rare; it has been reported in a single case involving a </w:t>
      </w:r>
      <w:proofErr w:type="spellStart"/>
      <w:r w:rsidRPr="000F305A">
        <w:rPr>
          <w:sz w:val="20"/>
          <w:szCs w:val="20"/>
        </w:rPr>
        <w:t>levamisole</w:t>
      </w:r>
      <w:proofErr w:type="spellEnd"/>
      <w:r w:rsidRPr="000F305A">
        <w:rPr>
          <w:sz w:val="20"/>
          <w:szCs w:val="20"/>
        </w:rPr>
        <w:t xml:space="preserve">-, </w:t>
      </w:r>
      <w:proofErr w:type="spellStart"/>
      <w:r w:rsidRPr="000F305A">
        <w:rPr>
          <w:sz w:val="20"/>
          <w:szCs w:val="20"/>
        </w:rPr>
        <w:t>benzimidazole</w:t>
      </w:r>
      <w:proofErr w:type="spellEnd"/>
      <w:r w:rsidRPr="000F305A">
        <w:rPr>
          <w:sz w:val="20"/>
          <w:szCs w:val="20"/>
        </w:rPr>
        <w:t xml:space="preserve"> and </w:t>
      </w:r>
      <w:proofErr w:type="spellStart"/>
      <w:r w:rsidRPr="000F305A">
        <w:rPr>
          <w:sz w:val="20"/>
          <w:szCs w:val="20"/>
        </w:rPr>
        <w:t>ivermectin</w:t>
      </w:r>
      <w:proofErr w:type="spellEnd"/>
      <w:r w:rsidRPr="000F305A">
        <w:rPr>
          <w:sz w:val="20"/>
          <w:szCs w:val="20"/>
        </w:rPr>
        <w:t xml:space="preserve">-resistant strain of </w:t>
      </w:r>
      <w:proofErr w:type="spellStart"/>
      <w:r w:rsidRPr="000F305A">
        <w:rPr>
          <w:rStyle w:val="i"/>
          <w:sz w:val="20"/>
          <w:szCs w:val="20"/>
        </w:rPr>
        <w:t>Teladorsagia</w:t>
      </w:r>
      <w:proofErr w:type="spellEnd"/>
      <w:r w:rsidRPr="000F305A">
        <w:rPr>
          <w:rStyle w:val="i"/>
          <w:sz w:val="20"/>
          <w:szCs w:val="20"/>
        </w:rPr>
        <w:t xml:space="preserve"> </w:t>
      </w:r>
      <w:proofErr w:type="spellStart"/>
      <w:r w:rsidRPr="000F305A">
        <w:rPr>
          <w:rStyle w:val="i"/>
          <w:sz w:val="20"/>
          <w:szCs w:val="20"/>
        </w:rPr>
        <w:t>circumcincta</w:t>
      </w:r>
      <w:proofErr w:type="spellEnd"/>
      <w:r w:rsidRPr="000F305A">
        <w:rPr>
          <w:sz w:val="20"/>
          <w:szCs w:val="20"/>
        </w:rPr>
        <w:t xml:space="preserve">. Resistance to </w:t>
      </w:r>
      <w:proofErr w:type="spellStart"/>
      <w:r w:rsidRPr="000F305A">
        <w:rPr>
          <w:sz w:val="20"/>
          <w:szCs w:val="20"/>
        </w:rPr>
        <w:t>triclabendazole</w:t>
      </w:r>
      <w:proofErr w:type="spellEnd"/>
      <w:r w:rsidRPr="000F305A">
        <w:rPr>
          <w:sz w:val="20"/>
          <w:szCs w:val="20"/>
        </w:rPr>
        <w:t xml:space="preserve"> has been reported in </w:t>
      </w:r>
      <w:proofErr w:type="spellStart"/>
      <w:r w:rsidRPr="000F305A">
        <w:rPr>
          <w:rStyle w:val="i"/>
          <w:sz w:val="20"/>
          <w:szCs w:val="20"/>
        </w:rPr>
        <w:t>Fasciola</w:t>
      </w:r>
      <w:proofErr w:type="spellEnd"/>
      <w:r w:rsidRPr="000F305A">
        <w:rPr>
          <w:rStyle w:val="i"/>
          <w:sz w:val="20"/>
          <w:szCs w:val="20"/>
        </w:rPr>
        <w:t xml:space="preserve"> hepatica</w:t>
      </w:r>
      <w:r w:rsidRPr="000F305A">
        <w:rPr>
          <w:sz w:val="20"/>
          <w:szCs w:val="20"/>
        </w:rPr>
        <w:t xml:space="preserve"> in sheep in some European countries. Therefore the use of this product should be based on local (regional, farm) epidemiological information about susceptibility of parasites, local history of treatments and recommendations on how to use the product under sustainable conditions to limit further selection for resistance to </w:t>
      </w:r>
      <w:proofErr w:type="spellStart"/>
      <w:r w:rsidRPr="000F305A">
        <w:rPr>
          <w:sz w:val="20"/>
          <w:szCs w:val="20"/>
        </w:rPr>
        <w:t>antiparasitic</w:t>
      </w:r>
      <w:proofErr w:type="spellEnd"/>
      <w:r w:rsidRPr="000F305A">
        <w:rPr>
          <w:sz w:val="20"/>
          <w:szCs w:val="20"/>
        </w:rPr>
        <w:t xml:space="preserve"> compounds. These precautions are especially important when </w:t>
      </w:r>
      <w:proofErr w:type="spellStart"/>
      <w:r w:rsidRPr="000F305A">
        <w:rPr>
          <w:sz w:val="20"/>
          <w:szCs w:val="20"/>
        </w:rPr>
        <w:t>moxidectin</w:t>
      </w:r>
      <w:proofErr w:type="spellEnd"/>
      <w:r w:rsidRPr="000F305A">
        <w:rPr>
          <w:sz w:val="20"/>
          <w:szCs w:val="20"/>
        </w:rPr>
        <w:t xml:space="preserve"> is being used to control resistant strains.</w:t>
      </w:r>
    </w:p>
    <w:p w:rsidR="000F305A" w:rsidRPr="000F305A" w:rsidRDefault="000F305A" w:rsidP="00091929">
      <w:pPr>
        <w:pStyle w:val="p"/>
        <w:spacing w:before="120" w:after="0"/>
        <w:ind w:left="0" w:right="26"/>
        <w:rPr>
          <w:sz w:val="20"/>
          <w:szCs w:val="20"/>
        </w:rPr>
      </w:pPr>
      <w:r w:rsidRPr="000F305A">
        <w:rPr>
          <w:sz w:val="20"/>
          <w:szCs w:val="20"/>
        </w:rPr>
        <w:t>This product should not be used for the treatment of single infections.</w:t>
      </w:r>
    </w:p>
    <w:p w:rsidR="000F305A" w:rsidRPr="000F305A" w:rsidRDefault="000F305A" w:rsidP="00091929">
      <w:pPr>
        <w:pStyle w:val="p"/>
        <w:spacing w:before="120" w:after="0"/>
        <w:ind w:left="0" w:right="26"/>
        <w:rPr>
          <w:sz w:val="20"/>
          <w:szCs w:val="20"/>
        </w:rPr>
      </w:pPr>
      <w:r w:rsidRPr="000F305A">
        <w:rPr>
          <w:sz w:val="20"/>
          <w:szCs w:val="20"/>
        </w:rPr>
        <w:t>In the absence of compatibility studies, this veterinary medicinal product must not be mixed with other veterinary medicinal products.</w:t>
      </w:r>
    </w:p>
    <w:p w:rsidR="000F305A" w:rsidRPr="000F305A" w:rsidRDefault="000F305A" w:rsidP="00091929">
      <w:pPr>
        <w:pStyle w:val="p"/>
        <w:spacing w:before="120" w:after="0"/>
        <w:ind w:left="0" w:right="26"/>
        <w:rPr>
          <w:sz w:val="20"/>
          <w:szCs w:val="20"/>
        </w:rPr>
      </w:pPr>
      <w:r w:rsidRPr="000F305A">
        <w:rPr>
          <w:sz w:val="20"/>
          <w:szCs w:val="20"/>
        </w:rPr>
        <w:t xml:space="preserve">Signs of overdoses have not been seen at 3 and 5 times the recommended dose. However, if they do occur they should be consistent with the mode of action of </w:t>
      </w:r>
      <w:proofErr w:type="spellStart"/>
      <w:r w:rsidRPr="000F305A">
        <w:rPr>
          <w:sz w:val="20"/>
          <w:szCs w:val="20"/>
        </w:rPr>
        <w:t>moxidectin</w:t>
      </w:r>
      <w:proofErr w:type="spellEnd"/>
      <w:r w:rsidRPr="000F305A">
        <w:rPr>
          <w:sz w:val="20"/>
          <w:szCs w:val="20"/>
        </w:rPr>
        <w:t xml:space="preserve"> and/or </w:t>
      </w:r>
      <w:proofErr w:type="spellStart"/>
      <w:r w:rsidRPr="000F305A">
        <w:rPr>
          <w:sz w:val="20"/>
          <w:szCs w:val="20"/>
        </w:rPr>
        <w:t>triclabendazole</w:t>
      </w:r>
      <w:proofErr w:type="spellEnd"/>
      <w:r w:rsidRPr="000F305A">
        <w:rPr>
          <w:sz w:val="20"/>
          <w:szCs w:val="20"/>
        </w:rPr>
        <w:t xml:space="preserve"> and would be manifested as </w:t>
      </w:r>
      <w:r w:rsidRPr="000F305A">
        <w:rPr>
          <w:sz w:val="20"/>
          <w:szCs w:val="20"/>
        </w:rPr>
        <w:lastRenderedPageBreak/>
        <w:t>transient salivation, depression, drowsiness, ataxia and reduced food intake 8 to 12 hours post-treatment. Treatment is not generally necessary and recovery is generally complete within 1 to 5 days. There is no specific antidote.</w:t>
      </w:r>
    </w:p>
    <w:p w:rsidR="000F305A" w:rsidRPr="000F305A" w:rsidRDefault="000F305A" w:rsidP="00091929">
      <w:pPr>
        <w:pStyle w:val="p"/>
        <w:spacing w:before="120" w:after="0"/>
        <w:ind w:left="0" w:right="26"/>
        <w:rPr>
          <w:sz w:val="20"/>
          <w:szCs w:val="20"/>
        </w:rPr>
      </w:pPr>
      <w:r w:rsidRPr="000F305A">
        <w:rPr>
          <w:sz w:val="20"/>
          <w:szCs w:val="20"/>
        </w:rPr>
        <w:t>This product is safe for use in breeding animals.</w:t>
      </w:r>
    </w:p>
    <w:p w:rsidR="000F305A" w:rsidRPr="000F305A" w:rsidRDefault="000F305A" w:rsidP="00091929">
      <w:pPr>
        <w:pStyle w:val="p"/>
        <w:spacing w:before="120" w:after="0"/>
        <w:ind w:left="0" w:right="26"/>
        <w:rPr>
          <w:i/>
          <w:sz w:val="20"/>
          <w:szCs w:val="20"/>
        </w:rPr>
      </w:pPr>
      <w:r w:rsidRPr="000F305A">
        <w:rPr>
          <w:i/>
          <w:sz w:val="20"/>
          <w:szCs w:val="20"/>
        </w:rPr>
        <w:t>Withdrawal period:</w:t>
      </w:r>
    </w:p>
    <w:p w:rsidR="000F305A" w:rsidRPr="000F305A" w:rsidRDefault="000F305A" w:rsidP="00091929">
      <w:pPr>
        <w:pStyle w:val="p"/>
        <w:spacing w:before="120" w:after="0"/>
        <w:ind w:left="0" w:right="26"/>
        <w:rPr>
          <w:sz w:val="20"/>
          <w:szCs w:val="20"/>
        </w:rPr>
      </w:pPr>
      <w:r w:rsidRPr="000F305A">
        <w:rPr>
          <w:sz w:val="20"/>
          <w:szCs w:val="20"/>
        </w:rPr>
        <w:t>Meat and offal: 31 days</w:t>
      </w:r>
    </w:p>
    <w:p w:rsidR="000F305A" w:rsidRPr="000F305A" w:rsidRDefault="000F305A" w:rsidP="00091929">
      <w:pPr>
        <w:pStyle w:val="p"/>
        <w:spacing w:before="120" w:after="0"/>
        <w:ind w:left="0" w:right="26"/>
        <w:rPr>
          <w:sz w:val="20"/>
          <w:szCs w:val="20"/>
        </w:rPr>
      </w:pPr>
      <w:r w:rsidRPr="000F305A">
        <w:rPr>
          <w:sz w:val="20"/>
          <w:szCs w:val="20"/>
        </w:rPr>
        <w:t>Milk: not authorised for use in ewes producing milk intended for human consumption including during the dry period. Do not use within 1 year prior to the first lambing in ewes intended to produce milk for human consumption.</w:t>
      </w:r>
    </w:p>
    <w:p w:rsidR="000F305A" w:rsidRPr="000F305A" w:rsidRDefault="000F305A" w:rsidP="00091929">
      <w:pPr>
        <w:pStyle w:val="p"/>
        <w:spacing w:before="120" w:after="0"/>
        <w:ind w:left="0" w:right="26"/>
        <w:rPr>
          <w:i/>
          <w:sz w:val="20"/>
          <w:szCs w:val="20"/>
        </w:rPr>
      </w:pPr>
      <w:r w:rsidRPr="000F305A">
        <w:rPr>
          <w:i/>
          <w:sz w:val="20"/>
          <w:szCs w:val="20"/>
        </w:rPr>
        <w:t>Operator warning:</w:t>
      </w:r>
    </w:p>
    <w:p w:rsidR="000F305A" w:rsidRPr="000F305A" w:rsidRDefault="000F305A" w:rsidP="00091929">
      <w:pPr>
        <w:pStyle w:val="p"/>
        <w:spacing w:before="120" w:after="0"/>
        <w:ind w:left="0" w:right="26"/>
        <w:rPr>
          <w:sz w:val="20"/>
          <w:szCs w:val="20"/>
        </w:rPr>
      </w:pPr>
      <w:r w:rsidRPr="000F305A">
        <w:rPr>
          <w:sz w:val="20"/>
          <w:szCs w:val="20"/>
        </w:rPr>
        <w:t>Avoid direct contact with skin and eyes.</w:t>
      </w:r>
    </w:p>
    <w:p w:rsidR="000F305A" w:rsidRPr="000F305A" w:rsidRDefault="000F305A" w:rsidP="00091929">
      <w:pPr>
        <w:pStyle w:val="p"/>
        <w:spacing w:before="120" w:after="0"/>
        <w:ind w:left="0" w:right="26"/>
        <w:rPr>
          <w:sz w:val="20"/>
          <w:szCs w:val="20"/>
        </w:rPr>
      </w:pPr>
      <w:r w:rsidRPr="000F305A">
        <w:rPr>
          <w:sz w:val="20"/>
          <w:szCs w:val="20"/>
        </w:rPr>
        <w:t>Wash hands after use.</w:t>
      </w:r>
    </w:p>
    <w:p w:rsidR="000F305A" w:rsidRPr="000F305A" w:rsidRDefault="000F305A" w:rsidP="00091929">
      <w:pPr>
        <w:pStyle w:val="p"/>
        <w:spacing w:before="120" w:after="0"/>
        <w:ind w:left="0" w:right="26"/>
        <w:rPr>
          <w:sz w:val="20"/>
          <w:szCs w:val="20"/>
        </w:rPr>
      </w:pPr>
      <w:r w:rsidRPr="000F305A">
        <w:rPr>
          <w:sz w:val="20"/>
          <w:szCs w:val="20"/>
        </w:rPr>
        <w:t>Do not smoke, drink or eat when using this product.</w:t>
      </w:r>
    </w:p>
    <w:p w:rsidR="00A07E96" w:rsidRPr="000F305A" w:rsidRDefault="000F305A" w:rsidP="00091929">
      <w:pPr>
        <w:pStyle w:val="p"/>
        <w:spacing w:before="120" w:after="0"/>
        <w:ind w:left="0" w:right="26"/>
        <w:rPr>
          <w:sz w:val="20"/>
          <w:szCs w:val="20"/>
        </w:rPr>
      </w:pPr>
      <w:r w:rsidRPr="000F305A">
        <w:rPr>
          <w:sz w:val="20"/>
          <w:szCs w:val="20"/>
        </w:rPr>
        <w:t>Wear impermeable rubber gloves during use.</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PHARMACEUTICAL PRECAUTIONS </w:t>
      </w:r>
    </w:p>
    <w:p w:rsidR="000F305A" w:rsidRPr="000F305A" w:rsidDel="00DC52B2" w:rsidRDefault="000F305A" w:rsidP="00091929">
      <w:pPr>
        <w:pStyle w:val="p"/>
        <w:spacing w:before="120" w:after="0"/>
        <w:ind w:left="0" w:right="28"/>
        <w:rPr>
          <w:del w:id="4" w:author="Tibbles, David" w:date="2015-01-14T13:59:00Z"/>
          <w:sz w:val="20"/>
          <w:szCs w:val="20"/>
        </w:rPr>
      </w:pPr>
      <w:r w:rsidRPr="000F305A">
        <w:rPr>
          <w:sz w:val="20"/>
          <w:szCs w:val="20"/>
        </w:rPr>
        <w:t>Do not store above 25°C.</w:t>
      </w:r>
      <w:ins w:id="5" w:author="Tibbles, David" w:date="2015-01-14T13:59:00Z">
        <w:r w:rsidR="00DC52B2">
          <w:rPr>
            <w:sz w:val="20"/>
            <w:szCs w:val="20"/>
          </w:rPr>
          <w:t xml:space="preserve"> </w:t>
        </w:r>
      </w:ins>
    </w:p>
    <w:p w:rsidR="000F305A" w:rsidRPr="000F305A" w:rsidDel="00DC52B2" w:rsidRDefault="000F305A" w:rsidP="00091929">
      <w:pPr>
        <w:pStyle w:val="p"/>
        <w:spacing w:before="120" w:after="0"/>
        <w:ind w:left="0" w:right="28"/>
        <w:rPr>
          <w:del w:id="6" w:author="Tibbles, David" w:date="2015-01-14T13:59:00Z"/>
          <w:sz w:val="20"/>
          <w:szCs w:val="20"/>
        </w:rPr>
      </w:pPr>
      <w:r w:rsidRPr="000F305A">
        <w:rPr>
          <w:sz w:val="20"/>
          <w:szCs w:val="20"/>
        </w:rPr>
        <w:t>Protect from light.</w:t>
      </w:r>
      <w:ins w:id="7" w:author="Tibbles, David" w:date="2015-01-14T13:59:00Z">
        <w:r w:rsidR="00DC52B2">
          <w:rPr>
            <w:sz w:val="20"/>
            <w:szCs w:val="20"/>
          </w:rPr>
          <w:t xml:space="preserve"> </w:t>
        </w:r>
      </w:ins>
    </w:p>
    <w:p w:rsidR="000F305A" w:rsidRPr="000F305A" w:rsidRDefault="000F305A" w:rsidP="00091929">
      <w:pPr>
        <w:pStyle w:val="p"/>
        <w:spacing w:before="120" w:after="0"/>
        <w:ind w:left="0" w:right="28"/>
        <w:rPr>
          <w:sz w:val="20"/>
          <w:szCs w:val="20"/>
        </w:rPr>
      </w:pPr>
      <w:r w:rsidRPr="000F305A">
        <w:rPr>
          <w:sz w:val="20"/>
          <w:szCs w:val="20"/>
        </w:rPr>
        <w:t>Do not freeze.</w:t>
      </w:r>
    </w:p>
    <w:p w:rsidR="000F305A" w:rsidRPr="000F305A" w:rsidRDefault="000F305A" w:rsidP="00091929">
      <w:pPr>
        <w:pStyle w:val="p"/>
        <w:spacing w:before="120" w:after="0"/>
        <w:ind w:left="0" w:right="28"/>
        <w:rPr>
          <w:sz w:val="20"/>
          <w:szCs w:val="20"/>
        </w:rPr>
      </w:pPr>
      <w:r w:rsidRPr="000F305A">
        <w:rPr>
          <w:sz w:val="20"/>
          <w:szCs w:val="20"/>
        </w:rPr>
        <w:t>Do not use after the expiry date stated on the carton and label after "EXP".</w:t>
      </w:r>
    </w:p>
    <w:p w:rsidR="000F305A" w:rsidRPr="000F305A" w:rsidRDefault="000F305A" w:rsidP="00091929">
      <w:pPr>
        <w:pStyle w:val="p"/>
        <w:spacing w:before="120" w:after="0"/>
        <w:ind w:left="0" w:right="28"/>
        <w:rPr>
          <w:sz w:val="20"/>
          <w:szCs w:val="20"/>
        </w:rPr>
      </w:pPr>
      <w:r w:rsidRPr="000F305A">
        <w:rPr>
          <w:sz w:val="20"/>
          <w:szCs w:val="20"/>
        </w:rPr>
        <w:t>Shelf-life after first opening the immediate packaging: 6 months.</w:t>
      </w:r>
    </w:p>
    <w:p w:rsidR="000F305A" w:rsidRPr="000F305A" w:rsidRDefault="000F305A" w:rsidP="00091929">
      <w:pPr>
        <w:pStyle w:val="p"/>
        <w:spacing w:before="120" w:after="0"/>
        <w:ind w:left="0" w:right="28"/>
        <w:rPr>
          <w:sz w:val="20"/>
          <w:szCs w:val="20"/>
        </w:rPr>
      </w:pPr>
      <w:r w:rsidRPr="000F305A">
        <w:rPr>
          <w:sz w:val="20"/>
          <w:szCs w:val="20"/>
        </w:rPr>
        <w:t>When the container is broached (opened) for the first time, using the in-use shelf-life which is specified on this package insert, the date on which any product remaining in the container should be discarded should be worked out. This discard date should be written in the space provided on the label.</w:t>
      </w:r>
    </w:p>
    <w:p w:rsidR="000F305A" w:rsidRPr="000F305A" w:rsidRDefault="000F305A" w:rsidP="00091929">
      <w:pPr>
        <w:pStyle w:val="p"/>
        <w:spacing w:before="120" w:after="0"/>
        <w:ind w:left="0" w:right="28"/>
        <w:rPr>
          <w:sz w:val="20"/>
          <w:szCs w:val="20"/>
        </w:rPr>
      </w:pPr>
      <w:r w:rsidRPr="000F305A">
        <w:rPr>
          <w:sz w:val="20"/>
          <w:szCs w:val="20"/>
        </w:rPr>
        <w:t>The product should not enter water courses as this may be dangerous for fish and other aquatic organisms. Any unused veterinary medicinal product or waste materials derived from such veterinary medicinal products should be disposed of in accordance with local requirements.</w:t>
      </w:r>
    </w:p>
    <w:p w:rsidR="000F305A" w:rsidRPr="000F305A" w:rsidRDefault="000F305A" w:rsidP="00091929">
      <w:pPr>
        <w:pStyle w:val="p"/>
        <w:spacing w:before="120" w:after="0"/>
        <w:ind w:left="0" w:right="28"/>
        <w:rPr>
          <w:sz w:val="20"/>
          <w:szCs w:val="20"/>
        </w:rPr>
      </w:pPr>
      <w:r w:rsidRPr="000F305A">
        <w:rPr>
          <w:sz w:val="20"/>
          <w:szCs w:val="20"/>
        </w:rPr>
        <w:t xml:space="preserve">Keep out of the </w:t>
      </w:r>
      <w:del w:id="8" w:author="Tibbles, David" w:date="2015-01-14T13:59:00Z">
        <w:r w:rsidRPr="000F305A" w:rsidDel="00DC52B2">
          <w:rPr>
            <w:sz w:val="20"/>
            <w:szCs w:val="20"/>
          </w:rPr>
          <w:delText xml:space="preserve">reach </w:delText>
        </w:r>
      </w:del>
      <w:ins w:id="9" w:author="Tibbles, David" w:date="2015-01-14T13:59:00Z">
        <w:r w:rsidR="00DC52B2">
          <w:rPr>
            <w:sz w:val="20"/>
            <w:szCs w:val="20"/>
          </w:rPr>
          <w:t>sight</w:t>
        </w:r>
        <w:r w:rsidR="00DC52B2" w:rsidRPr="000F305A">
          <w:rPr>
            <w:sz w:val="20"/>
            <w:szCs w:val="20"/>
          </w:rPr>
          <w:t xml:space="preserve"> </w:t>
        </w:r>
      </w:ins>
      <w:r w:rsidRPr="000F305A">
        <w:rPr>
          <w:sz w:val="20"/>
          <w:szCs w:val="20"/>
        </w:rPr>
        <w:t xml:space="preserve">and </w:t>
      </w:r>
      <w:ins w:id="10" w:author="Tibbles, David" w:date="2015-01-14T13:59:00Z">
        <w:r w:rsidR="00DC52B2">
          <w:rPr>
            <w:sz w:val="20"/>
            <w:szCs w:val="20"/>
          </w:rPr>
          <w:t>reach</w:t>
        </w:r>
      </w:ins>
      <w:del w:id="11" w:author="Tibbles, David" w:date="2015-01-14T13:59:00Z">
        <w:r w:rsidRPr="000F305A" w:rsidDel="00DC52B2">
          <w:rPr>
            <w:sz w:val="20"/>
            <w:szCs w:val="20"/>
          </w:rPr>
          <w:delText>sight</w:delText>
        </w:r>
      </w:del>
      <w:r w:rsidRPr="000F305A">
        <w:rPr>
          <w:sz w:val="20"/>
          <w:szCs w:val="20"/>
        </w:rPr>
        <w:t xml:space="preserve"> of children.</w:t>
      </w:r>
    </w:p>
    <w:p w:rsidR="000F305A" w:rsidRPr="000F305A" w:rsidRDefault="000F305A" w:rsidP="00091929">
      <w:pPr>
        <w:pStyle w:val="p"/>
        <w:spacing w:before="120" w:after="0"/>
        <w:ind w:left="0" w:right="28"/>
        <w:rPr>
          <w:sz w:val="20"/>
          <w:szCs w:val="20"/>
        </w:rPr>
      </w:pPr>
      <w:r w:rsidRPr="000F305A">
        <w:rPr>
          <w:sz w:val="20"/>
          <w:szCs w:val="20"/>
        </w:rPr>
        <w:t>For animal treatment only.</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LEGAL CATEGORY </w:t>
      </w:r>
    </w:p>
    <w:p w:rsidR="000F305A" w:rsidRPr="000F305A" w:rsidRDefault="000F305A" w:rsidP="006538DE">
      <w:pPr>
        <w:pStyle w:val="p"/>
        <w:spacing w:before="120" w:after="0"/>
        <w:ind w:left="0" w:right="28"/>
        <w:rPr>
          <w:sz w:val="20"/>
          <w:szCs w:val="20"/>
        </w:rPr>
      </w:pPr>
      <w:r w:rsidRPr="000F305A">
        <w:rPr>
          <w:sz w:val="20"/>
          <w:szCs w:val="20"/>
        </w:rPr>
        <w:t>POM-VPS</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PACKAGING QUANTITIES </w:t>
      </w:r>
    </w:p>
    <w:p w:rsidR="00BB5B89" w:rsidRPr="00BB5B89" w:rsidDel="00DC52B2" w:rsidRDefault="00BB5B89" w:rsidP="006538DE">
      <w:pPr>
        <w:pStyle w:val="p"/>
        <w:spacing w:before="120" w:after="0"/>
        <w:ind w:left="0" w:right="28"/>
        <w:rPr>
          <w:del w:id="12" w:author="Tibbles, David" w:date="2015-01-14T13:59:00Z"/>
          <w:sz w:val="20"/>
          <w:szCs w:val="20"/>
        </w:rPr>
      </w:pPr>
      <w:r w:rsidRPr="00BB5B89">
        <w:rPr>
          <w:sz w:val="20"/>
          <w:szCs w:val="20"/>
        </w:rPr>
        <w:t>The product is packaged in 1L, 2.5L and 5L HDPE containers.</w:t>
      </w:r>
      <w:ins w:id="13" w:author="Tibbles, David" w:date="2015-01-14T13:59:00Z">
        <w:r w:rsidR="00DC52B2">
          <w:rPr>
            <w:sz w:val="20"/>
            <w:szCs w:val="20"/>
          </w:rPr>
          <w:t xml:space="preserve"> </w:t>
        </w:r>
      </w:ins>
    </w:p>
    <w:p w:rsidR="00BB5B89" w:rsidRPr="00BB5B89" w:rsidRDefault="00BB5B89" w:rsidP="006538DE">
      <w:pPr>
        <w:pStyle w:val="p"/>
        <w:spacing w:before="120" w:after="0"/>
        <w:ind w:left="0" w:right="28"/>
        <w:rPr>
          <w:sz w:val="20"/>
          <w:szCs w:val="20"/>
        </w:rPr>
      </w:pPr>
      <w:r w:rsidRPr="00BB5B89">
        <w:rPr>
          <w:sz w:val="20"/>
          <w:szCs w:val="20"/>
        </w:rPr>
        <w:t>Not all pack sizes may be marketed.</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FURTHER INFORMATION </w:t>
      </w:r>
    </w:p>
    <w:p w:rsidR="00BB5B89" w:rsidRPr="006538DE" w:rsidRDefault="00BB5B89" w:rsidP="006538DE">
      <w:pPr>
        <w:pStyle w:val="p"/>
        <w:spacing w:before="120" w:after="0"/>
        <w:ind w:left="0" w:right="28"/>
        <w:rPr>
          <w:sz w:val="20"/>
          <w:szCs w:val="20"/>
        </w:rPr>
      </w:pPr>
      <w:proofErr w:type="spellStart"/>
      <w:r w:rsidRPr="00BB5B89">
        <w:rPr>
          <w:sz w:val="20"/>
          <w:szCs w:val="20"/>
        </w:rPr>
        <w:t>Moxidectin</w:t>
      </w:r>
      <w:proofErr w:type="spellEnd"/>
      <w:r w:rsidRPr="00BB5B89">
        <w:rPr>
          <w:sz w:val="20"/>
          <w:szCs w:val="20"/>
        </w:rPr>
        <w:t xml:space="preserve"> is a member of the 3-ML anthelmintic class</w:t>
      </w:r>
      <w:r>
        <w:rPr>
          <w:sz w:val="20"/>
          <w:szCs w:val="20"/>
        </w:rPr>
        <w:t>.</w:t>
      </w:r>
    </w:p>
    <w:p w:rsidR="00A07E96" w:rsidRPr="00A07E96" w:rsidRDefault="00A07E96" w:rsidP="00A07E96">
      <w:pPr>
        <w:pStyle w:val="DsBoldHead"/>
        <w:rPr>
          <w:rFonts w:ascii="Arial" w:hAnsi="Arial" w:cs="Arial"/>
          <w:color w:val="auto"/>
        </w:rPr>
      </w:pPr>
      <w:r w:rsidRPr="00A07E96">
        <w:rPr>
          <w:rFonts w:ascii="Arial" w:hAnsi="Arial" w:cs="Arial"/>
          <w:color w:val="auto"/>
        </w:rPr>
        <w:t xml:space="preserve">MARKETING AUTHORISATION NUMBER </w:t>
      </w:r>
    </w:p>
    <w:p w:rsidR="00BB5B89" w:rsidRPr="00BB5B89" w:rsidRDefault="00BB5B89" w:rsidP="006538DE">
      <w:pPr>
        <w:pStyle w:val="p"/>
        <w:spacing w:before="120" w:after="0"/>
        <w:ind w:left="0" w:right="28"/>
        <w:rPr>
          <w:sz w:val="20"/>
          <w:szCs w:val="20"/>
        </w:rPr>
      </w:pPr>
      <w:proofErr w:type="spellStart"/>
      <w:r w:rsidRPr="00BB5B89">
        <w:rPr>
          <w:sz w:val="20"/>
          <w:szCs w:val="20"/>
        </w:rPr>
        <w:t>V</w:t>
      </w:r>
      <w:r w:rsidR="00DC52B2" w:rsidRPr="00DC52B2">
        <w:t>m</w:t>
      </w:r>
      <w:proofErr w:type="spellEnd"/>
      <w:r w:rsidRPr="00BB5B89">
        <w:rPr>
          <w:sz w:val="20"/>
          <w:szCs w:val="20"/>
        </w:rPr>
        <w:t xml:space="preserve"> 42058/4030</w:t>
      </w:r>
    </w:p>
    <w:p w:rsidR="00EE0EB6" w:rsidRPr="00A07E96" w:rsidRDefault="00EE0EB6" w:rsidP="00A07E96">
      <w:pPr>
        <w:pStyle w:val="DsPara"/>
        <w:rPr>
          <w:rFonts w:ascii="Arial" w:hAnsi="Arial" w:cs="Arial"/>
        </w:rPr>
      </w:pPr>
    </w:p>
    <w:sectPr w:rsidR="00EE0EB6" w:rsidRPr="00A07E96" w:rsidSect="00EE0EB6">
      <w:headerReference w:type="default" r:id="rId7"/>
      <w:footerReference w:type="default" r:id="rId8"/>
      <w:pgSz w:w="11906" w:h="16838"/>
      <w:pgMar w:top="1418" w:right="707" w:bottom="1276" w:left="709"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1B0" w:rsidRDefault="007161B0" w:rsidP="00E54659">
      <w:pPr>
        <w:spacing w:after="0" w:line="240" w:lineRule="auto"/>
      </w:pPr>
      <w:r>
        <w:separator/>
      </w:r>
    </w:p>
  </w:endnote>
  <w:endnote w:type="continuationSeparator" w:id="0">
    <w:p w:rsidR="007161B0" w:rsidRDefault="007161B0" w:rsidP="00E5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A" w:rsidRDefault="00DC52B2">
    <w:pPr>
      <w:pStyle w:val="Footer"/>
    </w:pP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4596765</wp:posOffset>
              </wp:positionH>
              <wp:positionV relativeFrom="paragraph">
                <wp:posOffset>-13335</wp:posOffset>
              </wp:positionV>
              <wp:extent cx="2222500" cy="3257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05A" w:rsidRPr="004F6E96" w:rsidRDefault="00DC52B2" w:rsidP="004F6E96">
                          <w:pPr>
                            <w:jc w:val="right"/>
                            <w:rPr>
                              <w:rFonts w:ascii="Arial" w:hAnsi="Arial" w:cs="Arial"/>
                              <w:b/>
                              <w:color w:val="FFFFFF"/>
                              <w:sz w:val="28"/>
                            </w:rPr>
                          </w:pPr>
                          <w:r>
                            <w:rPr>
                              <w:rFonts w:ascii="Arial" w:hAnsi="Arial" w:cs="Arial"/>
                              <w:b/>
                              <w:color w:val="FFFFFF"/>
                              <w:sz w:val="28"/>
                            </w:rPr>
                            <w:t>14</w:t>
                          </w:r>
                          <w:r w:rsidRPr="00DC52B2">
                            <w:rPr>
                              <w:rFonts w:ascii="Arial" w:hAnsi="Arial" w:cs="Arial"/>
                              <w:b/>
                              <w:color w:val="FFFFFF"/>
                              <w:sz w:val="28"/>
                              <w:vertAlign w:val="superscript"/>
                            </w:rPr>
                            <w:t>th</w:t>
                          </w:r>
                          <w:r>
                            <w:rPr>
                              <w:rFonts w:ascii="Arial" w:hAnsi="Arial" w:cs="Arial"/>
                              <w:b/>
                              <w:color w:val="FFFFFF"/>
                              <w:sz w:val="28"/>
                            </w:rPr>
                            <w:t xml:space="preserve"> January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61.95pt;margin-top:-1.05pt;width:175pt;height:2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LWtg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" filled="f" stroked="f">
              <v:textbox>
                <w:txbxContent>
                  <w:p w:rsidR="000F305A" w:rsidRPr="004F6E96" w:rsidRDefault="00DC52B2" w:rsidP="004F6E96">
                    <w:pPr>
                      <w:jc w:val="right"/>
                      <w:rPr>
                        <w:rFonts w:ascii="Arial" w:hAnsi="Arial" w:cs="Arial"/>
                        <w:b/>
                        <w:color w:val="FFFFFF"/>
                        <w:sz w:val="28"/>
                      </w:rPr>
                    </w:pPr>
                    <w:r>
                      <w:rPr>
                        <w:rFonts w:ascii="Arial" w:hAnsi="Arial" w:cs="Arial"/>
                        <w:b/>
                        <w:color w:val="FFFFFF"/>
                        <w:sz w:val="28"/>
                      </w:rPr>
                      <w:t>14</w:t>
                    </w:r>
                    <w:r w:rsidRPr="00DC52B2">
                      <w:rPr>
                        <w:rFonts w:ascii="Arial" w:hAnsi="Arial" w:cs="Arial"/>
                        <w:b/>
                        <w:color w:val="FFFFFF"/>
                        <w:sz w:val="28"/>
                        <w:vertAlign w:val="superscript"/>
                      </w:rPr>
                      <w:t>th</w:t>
                    </w:r>
                    <w:r>
                      <w:rPr>
                        <w:rFonts w:ascii="Arial" w:hAnsi="Arial" w:cs="Arial"/>
                        <w:b/>
                        <w:color w:val="FFFFFF"/>
                        <w:sz w:val="28"/>
                      </w:rPr>
                      <w:t xml:space="preserve"> January 2015</w:t>
                    </w:r>
                  </w:p>
                </w:txbxContent>
              </v:textbox>
            </v:shape>
          </w:pict>
        </mc:Fallback>
      </mc:AlternateContent>
    </w: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-203835</wp:posOffset>
              </wp:positionH>
              <wp:positionV relativeFrom="paragraph">
                <wp:posOffset>-163195</wp:posOffset>
              </wp:positionV>
              <wp:extent cx="4608830" cy="5657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830"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05A" w:rsidRPr="00C1065C" w:rsidRDefault="000F305A" w:rsidP="00D5318D">
                          <w:pPr>
                            <w:pStyle w:val="level2"/>
                            <w:ind w:left="0" w:right="26"/>
                            <w:rPr>
                              <w:b w:val="0"/>
                              <w:color w:val="FFFFFF"/>
                              <w:sz w:val="28"/>
                            </w:rPr>
                          </w:pPr>
                          <w:r w:rsidRPr="00C1065C">
                            <w:rPr>
                              <w:b w:val="0"/>
                              <w:color w:val="FFFFFF"/>
                              <w:sz w:val="28"/>
                            </w:rPr>
                            <w:t xml:space="preserve">CYDECTIN </w:t>
                          </w:r>
                          <w:proofErr w:type="spellStart"/>
                          <w:r w:rsidRPr="00C1065C">
                            <w:rPr>
                              <w:b w:val="0"/>
                              <w:color w:val="FFFFFF"/>
                              <w:sz w:val="28"/>
                            </w:rPr>
                            <w:t>TriclaMox</w:t>
                          </w:r>
                          <w:proofErr w:type="spellEnd"/>
                          <w:r w:rsidRPr="00C1065C">
                            <w:rPr>
                              <w:b w:val="0"/>
                              <w:color w:val="FFFFFF"/>
                              <w:sz w:val="28"/>
                            </w:rPr>
                            <w:t xml:space="preserve"> 1 mg/ml + 50 mg/ml Oral Solution for Sheep</w:t>
                          </w:r>
                        </w:p>
                        <w:p w:rsidR="000F305A" w:rsidRPr="00D5318D" w:rsidRDefault="000F305A" w:rsidP="00D531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05pt;margin-top:-12.85pt;width:362.9pt;height:44.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jt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" filled="f" stroked="f">
              <v:textbox>
                <w:txbxContent>
                  <w:p w:rsidR="000F305A" w:rsidRPr="00C1065C" w:rsidRDefault="000F305A" w:rsidP="00D5318D">
                    <w:pPr>
                      <w:pStyle w:val="level2"/>
                      <w:ind w:left="0" w:right="26"/>
                      <w:rPr>
                        <w:b w:val="0"/>
                        <w:color w:val="FFFFFF"/>
                        <w:sz w:val="28"/>
                      </w:rPr>
                    </w:pPr>
                    <w:r w:rsidRPr="00C1065C">
                      <w:rPr>
                        <w:b w:val="0"/>
                        <w:color w:val="FFFFFF"/>
                        <w:sz w:val="28"/>
                      </w:rPr>
                      <w:t>CYDECTIN TriclaMox 1 mg/ml + 50 mg/ml Oral Solution for Sheep</w:t>
                    </w:r>
                  </w:p>
                  <w:p w:rsidR="000F305A" w:rsidRPr="00D5318D" w:rsidRDefault="000F305A" w:rsidP="00D5318D"/>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-1807845</wp:posOffset>
              </wp:positionH>
              <wp:positionV relativeFrom="paragraph">
                <wp:posOffset>-163195</wp:posOffset>
              </wp:positionV>
              <wp:extent cx="10773410" cy="947420"/>
              <wp:effectExtent l="11430" t="8255" r="6985"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3410" cy="947420"/>
                      </a:xfrm>
                      <a:prstGeom prst="rect">
                        <a:avLst/>
                      </a:prstGeom>
                      <a:solidFill>
                        <a:srgbClr val="FF671F"/>
                      </a:solidFill>
                      <a:ln w="9525">
                        <a:solidFill>
                          <a:srgbClr val="FF671F"/>
                        </a:solidFill>
                        <a:miter lim="800000"/>
                        <a:headEnd/>
                        <a:tailEnd/>
                      </a:ln>
                    </wps:spPr>
                    <wps:txbx>
                      <w:txbxContent>
                        <w:p w:rsidR="000F305A" w:rsidRPr="00E54659" w:rsidRDefault="000F305A" w:rsidP="00E54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42.35pt;margin-top:-12.85pt;width:848.3pt;height:7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" fillcolor="#ff671f" strokecolor="#ff671f">
              <v:textbox>
                <w:txbxContent>
                  <w:p w:rsidR="000F305A" w:rsidRPr="00E54659" w:rsidRDefault="000F305A" w:rsidP="00E54659"/>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1B0" w:rsidRDefault="007161B0" w:rsidP="00E54659">
      <w:pPr>
        <w:spacing w:after="0" w:line="240" w:lineRule="auto"/>
      </w:pPr>
      <w:r>
        <w:separator/>
      </w:r>
    </w:p>
  </w:footnote>
  <w:footnote w:type="continuationSeparator" w:id="0">
    <w:p w:rsidR="007161B0" w:rsidRDefault="007161B0" w:rsidP="00E54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05A" w:rsidRDefault="00DC52B2" w:rsidP="00E54659">
    <w:pPr>
      <w:pStyle w:val="Header"/>
      <w:jc w:val="right"/>
    </w:pPr>
    <w:r>
      <w:rPr>
        <w:noProof/>
        <w:lang w:eastAsia="en-GB"/>
      </w:rPr>
      <w:drawing>
        <wp:inline distT="0" distB="0" distL="0" distR="0">
          <wp:extent cx="1676400" cy="628650"/>
          <wp:effectExtent l="0" t="0" r="0" b="0"/>
          <wp:docPr id="1" name="Picture 0" descr="Zoetis_tm_c or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Zoetis_tm_c orang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6286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o:colormru v:ext="edit" colors="#ff671f"/>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59"/>
    <w:rsid w:val="00091929"/>
    <w:rsid w:val="000F305A"/>
    <w:rsid w:val="00131E9C"/>
    <w:rsid w:val="0017490B"/>
    <w:rsid w:val="003404B4"/>
    <w:rsid w:val="0040678E"/>
    <w:rsid w:val="004D7BAE"/>
    <w:rsid w:val="004F6E96"/>
    <w:rsid w:val="006538DE"/>
    <w:rsid w:val="006D2860"/>
    <w:rsid w:val="007161B0"/>
    <w:rsid w:val="00A07E96"/>
    <w:rsid w:val="00A17DEA"/>
    <w:rsid w:val="00A23571"/>
    <w:rsid w:val="00A72417"/>
    <w:rsid w:val="00B306B2"/>
    <w:rsid w:val="00BB5B89"/>
    <w:rsid w:val="00C1065C"/>
    <w:rsid w:val="00C14488"/>
    <w:rsid w:val="00C33844"/>
    <w:rsid w:val="00D5318D"/>
    <w:rsid w:val="00DC52B2"/>
    <w:rsid w:val="00E03F39"/>
    <w:rsid w:val="00E32CD9"/>
    <w:rsid w:val="00E54659"/>
    <w:rsid w:val="00E979A2"/>
    <w:rsid w:val="00EE0EB6"/>
    <w:rsid w:val="00F33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colormru v:ext="edit" colors="#ff671f"/>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CD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659"/>
  </w:style>
  <w:style w:type="paragraph" w:styleId="Footer">
    <w:name w:val="footer"/>
    <w:basedOn w:val="Normal"/>
    <w:link w:val="FooterChar"/>
    <w:uiPriority w:val="99"/>
    <w:unhideWhenUsed/>
    <w:rsid w:val="00E54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659"/>
  </w:style>
  <w:style w:type="paragraph" w:styleId="BalloonText">
    <w:name w:val="Balloon Text"/>
    <w:basedOn w:val="Normal"/>
    <w:link w:val="BalloonTextChar"/>
    <w:uiPriority w:val="99"/>
    <w:semiHidden/>
    <w:unhideWhenUsed/>
    <w:rsid w:val="00E54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59"/>
    <w:rPr>
      <w:rFonts w:ascii="Tahoma" w:hAnsi="Tahoma" w:cs="Tahoma"/>
      <w:sz w:val="16"/>
      <w:szCs w:val="16"/>
    </w:rPr>
  </w:style>
  <w:style w:type="paragraph" w:customStyle="1" w:styleId="DsPara">
    <w:name w:val="DsPara"/>
    <w:basedOn w:val="Normal"/>
    <w:rsid w:val="00E54659"/>
    <w:pPr>
      <w:autoSpaceDE w:val="0"/>
      <w:autoSpaceDN w:val="0"/>
      <w:spacing w:before="80" w:after="0" w:line="240" w:lineRule="auto"/>
      <w:jc w:val="both"/>
    </w:pPr>
    <w:rPr>
      <w:rFonts w:ascii="Helvetica" w:eastAsia="Times New Roman" w:hAnsi="Helvetica" w:cs="Helvetica"/>
      <w:sz w:val="20"/>
      <w:szCs w:val="20"/>
      <w:lang w:val="en-US"/>
    </w:rPr>
  </w:style>
  <w:style w:type="paragraph" w:customStyle="1" w:styleId="DsBoldHead">
    <w:name w:val="DsBoldHead"/>
    <w:basedOn w:val="DsPara"/>
    <w:next w:val="DsPara"/>
    <w:rsid w:val="00E54659"/>
    <w:pPr>
      <w:keepNext/>
      <w:spacing w:before="240"/>
      <w:jc w:val="left"/>
      <w:outlineLvl w:val="1"/>
    </w:pPr>
    <w:rPr>
      <w:b/>
      <w:bCs/>
      <w:color w:val="FF0000"/>
    </w:rPr>
  </w:style>
  <w:style w:type="paragraph" w:customStyle="1" w:styleId="TableTextCenterSpace">
    <w:name w:val="TableText Center Space"/>
    <w:rsid w:val="00E54659"/>
    <w:pPr>
      <w:spacing w:before="60" w:after="60"/>
      <w:jc w:val="center"/>
    </w:pPr>
    <w:rPr>
      <w:rFonts w:ascii="Arial" w:eastAsia="Times New Roman" w:hAnsi="Arial"/>
      <w:sz w:val="22"/>
      <w:lang w:val="en-US" w:eastAsia="en-US"/>
    </w:rPr>
  </w:style>
  <w:style w:type="paragraph" w:customStyle="1" w:styleId="TableTextColHeadSpace">
    <w:name w:val="TableText Col Head Space"/>
    <w:next w:val="Normal"/>
    <w:rsid w:val="00E54659"/>
    <w:pPr>
      <w:spacing w:before="60" w:after="60"/>
      <w:jc w:val="center"/>
    </w:pPr>
    <w:rPr>
      <w:rFonts w:ascii="Arial" w:eastAsia="Times New Roman" w:hAnsi="Arial"/>
      <w:b/>
      <w:sz w:val="22"/>
      <w:lang w:val="en-US" w:eastAsia="en-US"/>
    </w:rPr>
  </w:style>
  <w:style w:type="table" w:styleId="LightList-Accent6">
    <w:name w:val="Light List Accent 6"/>
    <w:basedOn w:val="TableNormal"/>
    <w:uiPriority w:val="61"/>
    <w:rsid w:val="00E5465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DarkList-Accent6">
    <w:name w:val="Dark List Accent 6"/>
    <w:basedOn w:val="TableNormal"/>
    <w:uiPriority w:val="70"/>
    <w:rsid w:val="00E54659"/>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MediumGrid3-Accent6">
    <w:name w:val="Medium Grid 3 Accent 6"/>
    <w:basedOn w:val="TableNormal"/>
    <w:uiPriority w:val="69"/>
    <w:rsid w:val="00E546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customStyle="1" w:styleId="level2">
    <w:name w:val="level2"/>
    <w:basedOn w:val="Normal"/>
    <w:rsid w:val="00D5318D"/>
    <w:pPr>
      <w:spacing w:before="60" w:after="60" w:line="240" w:lineRule="auto"/>
      <w:ind w:left="400" w:right="200"/>
    </w:pPr>
    <w:rPr>
      <w:rFonts w:ascii="Arial" w:eastAsia="Times New Roman" w:hAnsi="Arial" w:cs="Arial"/>
      <w:b/>
      <w:bCs/>
      <w:color w:val="000000"/>
      <w:sz w:val="20"/>
      <w:szCs w:val="20"/>
      <w:lang w:eastAsia="en-GB"/>
    </w:rPr>
  </w:style>
  <w:style w:type="paragraph" w:customStyle="1" w:styleId="p">
    <w:name w:val="p"/>
    <w:basedOn w:val="Normal"/>
    <w:rsid w:val="00D5318D"/>
    <w:pPr>
      <w:spacing w:before="40" w:after="40" w:line="240" w:lineRule="auto"/>
      <w:ind w:left="400" w:right="400"/>
      <w:jc w:val="both"/>
    </w:pPr>
    <w:rPr>
      <w:rFonts w:ascii="Arial" w:eastAsia="Times New Roman" w:hAnsi="Arial" w:cs="Arial"/>
      <w:color w:val="000000"/>
      <w:sz w:val="16"/>
      <w:szCs w:val="16"/>
      <w:lang w:eastAsia="en-GB"/>
    </w:rPr>
  </w:style>
  <w:style w:type="paragraph" w:customStyle="1" w:styleId="tpsmall">
    <w:name w:val="tpsmall"/>
    <w:basedOn w:val="Normal"/>
    <w:rsid w:val="00D5318D"/>
    <w:pPr>
      <w:spacing w:before="40" w:after="40" w:line="240" w:lineRule="auto"/>
      <w:ind w:right="200"/>
    </w:pPr>
    <w:rPr>
      <w:rFonts w:ascii="Arial" w:eastAsia="Times New Roman" w:hAnsi="Arial" w:cs="Arial"/>
      <w:color w:val="000000"/>
      <w:sz w:val="12"/>
      <w:szCs w:val="12"/>
      <w:lang w:eastAsia="en-GB"/>
    </w:rPr>
  </w:style>
  <w:style w:type="character" w:customStyle="1" w:styleId="b">
    <w:name w:val="b"/>
    <w:basedOn w:val="DefaultParagraphFont"/>
    <w:rsid w:val="00D5318D"/>
    <w:rPr>
      <w:b/>
      <w:bCs/>
    </w:rPr>
  </w:style>
  <w:style w:type="character" w:customStyle="1" w:styleId="i">
    <w:name w:val="i"/>
    <w:basedOn w:val="DefaultParagraphFont"/>
    <w:rsid w:val="00D5318D"/>
    <w:rPr>
      <w:b w:val="0"/>
      <w:bCs w:val="0"/>
      <w:i/>
      <w:iCs/>
      <w:caps w:val="0"/>
    </w:rPr>
  </w:style>
  <w:style w:type="paragraph" w:customStyle="1" w:styleId="legalcategory">
    <w:name w:val="legalcategory"/>
    <w:basedOn w:val="Normal"/>
    <w:rsid w:val="000F305A"/>
    <w:pPr>
      <w:spacing w:before="20" w:after="20" w:line="240" w:lineRule="auto"/>
      <w:ind w:left="400" w:right="400"/>
    </w:pPr>
    <w:rPr>
      <w:rFonts w:ascii="Arial" w:eastAsia="Times New Roman" w:hAnsi="Arial" w:cs="Arial"/>
      <w:color w:val="000000"/>
      <w:sz w:val="16"/>
      <w:szCs w:val="16"/>
      <w:lang w:eastAsia="en-GB"/>
    </w:rPr>
  </w:style>
  <w:style w:type="paragraph" w:customStyle="1" w:styleId="man">
    <w:name w:val="man"/>
    <w:basedOn w:val="Normal"/>
    <w:rsid w:val="00BB5B89"/>
    <w:pPr>
      <w:spacing w:before="20" w:after="20" w:line="240" w:lineRule="auto"/>
      <w:ind w:left="400" w:right="400"/>
    </w:pPr>
    <w:rPr>
      <w:rFonts w:ascii="Arial" w:eastAsia="Times New Roman" w:hAnsi="Arial" w:cs="Arial"/>
      <w:color w:val="000000"/>
      <w:sz w:val="16"/>
      <w:szCs w:val="16"/>
      <w:lang w:eastAsia="en-GB"/>
    </w:rPr>
  </w:style>
  <w:style w:type="character" w:customStyle="1" w:styleId="sc">
    <w:name w:val="sc"/>
    <w:basedOn w:val="DefaultParagraphFont"/>
    <w:rsid w:val="00BB5B89"/>
    <w:rPr>
      <w:caps w:val="0"/>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CD9"/>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659"/>
  </w:style>
  <w:style w:type="paragraph" w:styleId="Footer">
    <w:name w:val="footer"/>
    <w:basedOn w:val="Normal"/>
    <w:link w:val="FooterChar"/>
    <w:uiPriority w:val="99"/>
    <w:unhideWhenUsed/>
    <w:rsid w:val="00E54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659"/>
  </w:style>
  <w:style w:type="paragraph" w:styleId="BalloonText">
    <w:name w:val="Balloon Text"/>
    <w:basedOn w:val="Normal"/>
    <w:link w:val="BalloonTextChar"/>
    <w:uiPriority w:val="99"/>
    <w:semiHidden/>
    <w:unhideWhenUsed/>
    <w:rsid w:val="00E54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59"/>
    <w:rPr>
      <w:rFonts w:ascii="Tahoma" w:hAnsi="Tahoma" w:cs="Tahoma"/>
      <w:sz w:val="16"/>
      <w:szCs w:val="16"/>
    </w:rPr>
  </w:style>
  <w:style w:type="paragraph" w:customStyle="1" w:styleId="DsPara">
    <w:name w:val="DsPara"/>
    <w:basedOn w:val="Normal"/>
    <w:rsid w:val="00E54659"/>
    <w:pPr>
      <w:autoSpaceDE w:val="0"/>
      <w:autoSpaceDN w:val="0"/>
      <w:spacing w:before="80" w:after="0" w:line="240" w:lineRule="auto"/>
      <w:jc w:val="both"/>
    </w:pPr>
    <w:rPr>
      <w:rFonts w:ascii="Helvetica" w:eastAsia="Times New Roman" w:hAnsi="Helvetica" w:cs="Helvetica"/>
      <w:sz w:val="20"/>
      <w:szCs w:val="20"/>
      <w:lang w:val="en-US"/>
    </w:rPr>
  </w:style>
  <w:style w:type="paragraph" w:customStyle="1" w:styleId="DsBoldHead">
    <w:name w:val="DsBoldHead"/>
    <w:basedOn w:val="DsPara"/>
    <w:next w:val="DsPara"/>
    <w:rsid w:val="00E54659"/>
    <w:pPr>
      <w:keepNext/>
      <w:spacing w:before="240"/>
      <w:jc w:val="left"/>
      <w:outlineLvl w:val="1"/>
    </w:pPr>
    <w:rPr>
      <w:b/>
      <w:bCs/>
      <w:color w:val="FF0000"/>
    </w:rPr>
  </w:style>
  <w:style w:type="paragraph" w:customStyle="1" w:styleId="TableTextCenterSpace">
    <w:name w:val="TableText Center Space"/>
    <w:rsid w:val="00E54659"/>
    <w:pPr>
      <w:spacing w:before="60" w:after="60"/>
      <w:jc w:val="center"/>
    </w:pPr>
    <w:rPr>
      <w:rFonts w:ascii="Arial" w:eastAsia="Times New Roman" w:hAnsi="Arial"/>
      <w:sz w:val="22"/>
      <w:lang w:val="en-US" w:eastAsia="en-US"/>
    </w:rPr>
  </w:style>
  <w:style w:type="paragraph" w:customStyle="1" w:styleId="TableTextColHeadSpace">
    <w:name w:val="TableText Col Head Space"/>
    <w:next w:val="Normal"/>
    <w:rsid w:val="00E54659"/>
    <w:pPr>
      <w:spacing w:before="60" w:after="60"/>
      <w:jc w:val="center"/>
    </w:pPr>
    <w:rPr>
      <w:rFonts w:ascii="Arial" w:eastAsia="Times New Roman" w:hAnsi="Arial"/>
      <w:b/>
      <w:sz w:val="22"/>
      <w:lang w:val="en-US" w:eastAsia="en-US"/>
    </w:rPr>
  </w:style>
  <w:style w:type="table" w:styleId="LightList-Accent6">
    <w:name w:val="Light List Accent 6"/>
    <w:basedOn w:val="TableNormal"/>
    <w:uiPriority w:val="61"/>
    <w:rsid w:val="00E5465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DarkList-Accent6">
    <w:name w:val="Dark List Accent 6"/>
    <w:basedOn w:val="TableNormal"/>
    <w:uiPriority w:val="70"/>
    <w:rsid w:val="00E54659"/>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MediumGrid3-Accent6">
    <w:name w:val="Medium Grid 3 Accent 6"/>
    <w:basedOn w:val="TableNormal"/>
    <w:uiPriority w:val="69"/>
    <w:rsid w:val="00E546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customStyle="1" w:styleId="level2">
    <w:name w:val="level2"/>
    <w:basedOn w:val="Normal"/>
    <w:rsid w:val="00D5318D"/>
    <w:pPr>
      <w:spacing w:before="60" w:after="60" w:line="240" w:lineRule="auto"/>
      <w:ind w:left="400" w:right="200"/>
    </w:pPr>
    <w:rPr>
      <w:rFonts w:ascii="Arial" w:eastAsia="Times New Roman" w:hAnsi="Arial" w:cs="Arial"/>
      <w:b/>
      <w:bCs/>
      <w:color w:val="000000"/>
      <w:sz w:val="20"/>
      <w:szCs w:val="20"/>
      <w:lang w:eastAsia="en-GB"/>
    </w:rPr>
  </w:style>
  <w:style w:type="paragraph" w:customStyle="1" w:styleId="p">
    <w:name w:val="p"/>
    <w:basedOn w:val="Normal"/>
    <w:rsid w:val="00D5318D"/>
    <w:pPr>
      <w:spacing w:before="40" w:after="40" w:line="240" w:lineRule="auto"/>
      <w:ind w:left="400" w:right="400"/>
      <w:jc w:val="both"/>
    </w:pPr>
    <w:rPr>
      <w:rFonts w:ascii="Arial" w:eastAsia="Times New Roman" w:hAnsi="Arial" w:cs="Arial"/>
      <w:color w:val="000000"/>
      <w:sz w:val="16"/>
      <w:szCs w:val="16"/>
      <w:lang w:eastAsia="en-GB"/>
    </w:rPr>
  </w:style>
  <w:style w:type="paragraph" w:customStyle="1" w:styleId="tpsmall">
    <w:name w:val="tpsmall"/>
    <w:basedOn w:val="Normal"/>
    <w:rsid w:val="00D5318D"/>
    <w:pPr>
      <w:spacing w:before="40" w:after="40" w:line="240" w:lineRule="auto"/>
      <w:ind w:right="200"/>
    </w:pPr>
    <w:rPr>
      <w:rFonts w:ascii="Arial" w:eastAsia="Times New Roman" w:hAnsi="Arial" w:cs="Arial"/>
      <w:color w:val="000000"/>
      <w:sz w:val="12"/>
      <w:szCs w:val="12"/>
      <w:lang w:eastAsia="en-GB"/>
    </w:rPr>
  </w:style>
  <w:style w:type="character" w:customStyle="1" w:styleId="b">
    <w:name w:val="b"/>
    <w:basedOn w:val="DefaultParagraphFont"/>
    <w:rsid w:val="00D5318D"/>
    <w:rPr>
      <w:b/>
      <w:bCs/>
    </w:rPr>
  </w:style>
  <w:style w:type="character" w:customStyle="1" w:styleId="i">
    <w:name w:val="i"/>
    <w:basedOn w:val="DefaultParagraphFont"/>
    <w:rsid w:val="00D5318D"/>
    <w:rPr>
      <w:b w:val="0"/>
      <w:bCs w:val="0"/>
      <w:i/>
      <w:iCs/>
      <w:caps w:val="0"/>
    </w:rPr>
  </w:style>
  <w:style w:type="paragraph" w:customStyle="1" w:styleId="legalcategory">
    <w:name w:val="legalcategory"/>
    <w:basedOn w:val="Normal"/>
    <w:rsid w:val="000F305A"/>
    <w:pPr>
      <w:spacing w:before="20" w:after="20" w:line="240" w:lineRule="auto"/>
      <w:ind w:left="400" w:right="400"/>
    </w:pPr>
    <w:rPr>
      <w:rFonts w:ascii="Arial" w:eastAsia="Times New Roman" w:hAnsi="Arial" w:cs="Arial"/>
      <w:color w:val="000000"/>
      <w:sz w:val="16"/>
      <w:szCs w:val="16"/>
      <w:lang w:eastAsia="en-GB"/>
    </w:rPr>
  </w:style>
  <w:style w:type="paragraph" w:customStyle="1" w:styleId="man">
    <w:name w:val="man"/>
    <w:basedOn w:val="Normal"/>
    <w:rsid w:val="00BB5B89"/>
    <w:pPr>
      <w:spacing w:before="20" w:after="20" w:line="240" w:lineRule="auto"/>
      <w:ind w:left="400" w:right="400"/>
    </w:pPr>
    <w:rPr>
      <w:rFonts w:ascii="Arial" w:eastAsia="Times New Roman" w:hAnsi="Arial" w:cs="Arial"/>
      <w:color w:val="000000"/>
      <w:sz w:val="16"/>
      <w:szCs w:val="16"/>
      <w:lang w:eastAsia="en-GB"/>
    </w:rPr>
  </w:style>
  <w:style w:type="character" w:customStyle="1" w:styleId="sc">
    <w:name w:val="sc"/>
    <w:basedOn w:val="DefaultParagraphFont"/>
    <w:rsid w:val="00BB5B89"/>
    <w:rPr>
      <w:caps w:val="0"/>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wallak05</dc:creator>
  <cp:lastModifiedBy>Tibbles, David</cp:lastModifiedBy>
  <cp:revision>3</cp:revision>
  <cp:lastPrinted>2013-10-30T11:56:00Z</cp:lastPrinted>
  <dcterms:created xsi:type="dcterms:W3CDTF">2015-01-14T14:02:00Z</dcterms:created>
  <dcterms:modified xsi:type="dcterms:W3CDTF">2015-01-14T14:40:00Z</dcterms:modified>
</cp:coreProperties>
</file>