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9F0" w:rsidRPr="000F49F0" w:rsidRDefault="000F49F0" w:rsidP="000F49F0">
      <w:pPr>
        <w:pStyle w:val="sectitle"/>
        <w:ind w:left="0" w:right="26"/>
        <w:rPr>
          <w:color w:val="E36C0A"/>
          <w:sz w:val="28"/>
          <w:szCs w:val="20"/>
        </w:rPr>
      </w:pPr>
      <w:r w:rsidRPr="000F49F0">
        <w:rPr>
          <w:color w:val="E36C0A"/>
          <w:sz w:val="28"/>
          <w:szCs w:val="20"/>
        </w:rPr>
        <w:t>CYDECTIN 2</w:t>
      </w:r>
      <w:ins w:id="0" w:author="tibblesd" w:date="2014-01-15T09:44:00Z">
        <w:r w:rsidR="000D1FC6">
          <w:rPr>
            <w:color w:val="E36C0A"/>
            <w:sz w:val="28"/>
            <w:szCs w:val="20"/>
          </w:rPr>
          <w:t>0 mg/ml</w:t>
        </w:r>
      </w:ins>
      <w:del w:id="1" w:author="tibblesd" w:date="2014-01-15T09:44:00Z">
        <w:r w:rsidRPr="000F49F0" w:rsidDel="000D1FC6">
          <w:rPr>
            <w:color w:val="E36C0A"/>
            <w:sz w:val="28"/>
            <w:szCs w:val="20"/>
          </w:rPr>
          <w:delText>% w/v</w:delText>
        </w:r>
      </w:del>
      <w:r w:rsidRPr="000F49F0">
        <w:rPr>
          <w:color w:val="E36C0A"/>
          <w:sz w:val="28"/>
          <w:szCs w:val="20"/>
        </w:rPr>
        <w:t xml:space="preserve"> LA Solution for Injection for Sheep</w:t>
      </w:r>
    </w:p>
    <w:p w:rsidR="00A07E96" w:rsidRPr="00A07E96" w:rsidRDefault="00A07E96" w:rsidP="00A07E96">
      <w:pPr>
        <w:pStyle w:val="DsBoldHead"/>
        <w:rPr>
          <w:rFonts w:ascii="Arial" w:hAnsi="Arial" w:cs="Arial"/>
          <w:color w:val="auto"/>
        </w:rPr>
      </w:pPr>
      <w:r w:rsidRPr="00A07E96">
        <w:rPr>
          <w:rFonts w:ascii="Arial" w:hAnsi="Arial" w:cs="Arial"/>
          <w:color w:val="auto"/>
        </w:rPr>
        <w:t xml:space="preserve">PRESENTATION </w:t>
      </w:r>
    </w:p>
    <w:p w:rsidR="000F49F0" w:rsidRPr="000F49F0" w:rsidRDefault="000F49F0" w:rsidP="000F49F0">
      <w:pPr>
        <w:pStyle w:val="p"/>
        <w:ind w:left="0" w:right="26"/>
        <w:rPr>
          <w:sz w:val="20"/>
          <w:szCs w:val="20"/>
        </w:rPr>
      </w:pPr>
      <w:r w:rsidRPr="000F49F0">
        <w:rPr>
          <w:sz w:val="20"/>
          <w:szCs w:val="20"/>
        </w:rPr>
        <w:t>A clear yellow liquid containing moxidectin 20 mg/ml as the active substance.</w:t>
      </w:r>
    </w:p>
    <w:p w:rsidR="000F49F0" w:rsidRPr="000F49F0" w:rsidRDefault="000F49F0" w:rsidP="000F49F0">
      <w:pPr>
        <w:pStyle w:val="p"/>
        <w:ind w:left="0" w:right="26"/>
        <w:rPr>
          <w:sz w:val="20"/>
          <w:szCs w:val="20"/>
        </w:rPr>
      </w:pPr>
      <w:r w:rsidRPr="000F49F0">
        <w:rPr>
          <w:sz w:val="20"/>
          <w:szCs w:val="20"/>
        </w:rPr>
        <w:t>Excipients: Benzyl alcohol 70 mg/ml.</w:t>
      </w:r>
    </w:p>
    <w:p w:rsidR="00A07E96" w:rsidRPr="00A07E96" w:rsidRDefault="00A07E96" w:rsidP="00A07E96">
      <w:pPr>
        <w:pStyle w:val="DsBoldHead"/>
        <w:rPr>
          <w:rFonts w:ascii="Arial" w:hAnsi="Arial" w:cs="Arial"/>
          <w:color w:val="auto"/>
        </w:rPr>
      </w:pPr>
      <w:r w:rsidRPr="00A07E96">
        <w:rPr>
          <w:rFonts w:ascii="Arial" w:hAnsi="Arial" w:cs="Arial"/>
          <w:color w:val="auto"/>
        </w:rPr>
        <w:t xml:space="preserve">USES </w:t>
      </w:r>
    </w:p>
    <w:p w:rsidR="000F49F0" w:rsidRPr="000F49F0" w:rsidRDefault="000F49F0" w:rsidP="000F49F0">
      <w:pPr>
        <w:pStyle w:val="p"/>
        <w:ind w:left="0" w:right="26"/>
        <w:rPr>
          <w:sz w:val="20"/>
          <w:szCs w:val="20"/>
        </w:rPr>
      </w:pPr>
      <w:r w:rsidRPr="000F49F0">
        <w:rPr>
          <w:sz w:val="20"/>
          <w:szCs w:val="20"/>
        </w:rPr>
        <w:t>Treatment and prevention of mixed infections of gastro-intestinal nematodes, respiratory nematodes and certain arthropod parasites in sheep.</w:t>
      </w:r>
    </w:p>
    <w:p w:rsidR="000F49F0" w:rsidRPr="000F49F0" w:rsidRDefault="000F49F0" w:rsidP="000F49F0">
      <w:pPr>
        <w:pStyle w:val="p"/>
        <w:ind w:left="0" w:right="26"/>
        <w:rPr>
          <w:sz w:val="20"/>
          <w:szCs w:val="20"/>
        </w:rPr>
      </w:pPr>
      <w:r w:rsidRPr="000F49F0">
        <w:rPr>
          <w:sz w:val="20"/>
          <w:szCs w:val="20"/>
        </w:rPr>
        <w:t>Moxidectin is indicated for treatment of infections caused by moxidectin sensitive strains of:</w:t>
      </w:r>
    </w:p>
    <w:p w:rsidR="000F49F0" w:rsidRPr="000F49F0" w:rsidRDefault="000F49F0" w:rsidP="000F49F0">
      <w:pPr>
        <w:pStyle w:val="p"/>
        <w:ind w:left="0" w:right="26"/>
        <w:rPr>
          <w:sz w:val="20"/>
          <w:szCs w:val="20"/>
        </w:rPr>
      </w:pPr>
      <w:r w:rsidRPr="000F49F0">
        <w:rPr>
          <w:sz w:val="20"/>
          <w:szCs w:val="20"/>
        </w:rPr>
        <w:t>-Gastro-intestinal nematodes:</w:t>
      </w:r>
    </w:p>
    <w:p w:rsidR="000F49F0" w:rsidRPr="000F49F0" w:rsidRDefault="000F49F0" w:rsidP="000F49F0">
      <w:pPr>
        <w:pStyle w:val="p"/>
        <w:ind w:left="0" w:right="26"/>
        <w:rPr>
          <w:sz w:val="20"/>
          <w:szCs w:val="20"/>
        </w:rPr>
      </w:pPr>
      <w:r w:rsidRPr="000F49F0">
        <w:rPr>
          <w:sz w:val="20"/>
          <w:szCs w:val="20"/>
        </w:rPr>
        <w:t xml:space="preserve">• </w:t>
      </w:r>
      <w:r w:rsidRPr="000F49F0">
        <w:rPr>
          <w:rStyle w:val="i"/>
          <w:sz w:val="20"/>
          <w:szCs w:val="20"/>
        </w:rPr>
        <w:t>Haemonchus contortus</w:t>
      </w:r>
      <w:r w:rsidRPr="000F49F0">
        <w:rPr>
          <w:sz w:val="20"/>
          <w:szCs w:val="20"/>
        </w:rPr>
        <w:t xml:space="preserve"> (adults and L3)</w:t>
      </w:r>
    </w:p>
    <w:p w:rsidR="000F49F0" w:rsidRPr="000F49F0" w:rsidRDefault="000F49F0" w:rsidP="000F49F0">
      <w:pPr>
        <w:pStyle w:val="p"/>
        <w:ind w:left="0" w:right="26"/>
        <w:rPr>
          <w:sz w:val="20"/>
          <w:szCs w:val="20"/>
        </w:rPr>
      </w:pPr>
      <w:r w:rsidRPr="000F49F0">
        <w:rPr>
          <w:sz w:val="20"/>
          <w:szCs w:val="20"/>
        </w:rPr>
        <w:t xml:space="preserve">• </w:t>
      </w:r>
      <w:r w:rsidRPr="000F49F0">
        <w:rPr>
          <w:rStyle w:val="i"/>
          <w:sz w:val="20"/>
          <w:szCs w:val="20"/>
        </w:rPr>
        <w:t>Ostertagia (Teladorsagia) circumcincta</w:t>
      </w:r>
      <w:r w:rsidRPr="000F49F0">
        <w:rPr>
          <w:sz w:val="20"/>
          <w:szCs w:val="20"/>
        </w:rPr>
        <w:t xml:space="preserve"> (adults and L3, including inhibited larvae)</w:t>
      </w:r>
    </w:p>
    <w:p w:rsidR="000F49F0" w:rsidRPr="000F49F0" w:rsidRDefault="000F49F0" w:rsidP="000F49F0">
      <w:pPr>
        <w:pStyle w:val="p"/>
        <w:ind w:left="0" w:right="26"/>
        <w:rPr>
          <w:sz w:val="20"/>
          <w:szCs w:val="20"/>
        </w:rPr>
      </w:pPr>
      <w:r w:rsidRPr="000F49F0">
        <w:rPr>
          <w:sz w:val="20"/>
          <w:szCs w:val="20"/>
        </w:rPr>
        <w:t xml:space="preserve">• </w:t>
      </w:r>
      <w:r w:rsidRPr="000F49F0">
        <w:rPr>
          <w:rStyle w:val="i"/>
          <w:sz w:val="20"/>
          <w:szCs w:val="20"/>
        </w:rPr>
        <w:t>Trichostrongylus axei</w:t>
      </w:r>
      <w:r w:rsidRPr="000F49F0">
        <w:rPr>
          <w:sz w:val="20"/>
          <w:szCs w:val="20"/>
        </w:rPr>
        <w:t xml:space="preserve"> (adults)</w:t>
      </w:r>
    </w:p>
    <w:p w:rsidR="000F49F0" w:rsidRPr="000F49F0" w:rsidRDefault="000F49F0" w:rsidP="000F49F0">
      <w:pPr>
        <w:pStyle w:val="p"/>
        <w:ind w:left="0" w:right="26"/>
        <w:rPr>
          <w:sz w:val="20"/>
          <w:szCs w:val="20"/>
        </w:rPr>
      </w:pPr>
      <w:r w:rsidRPr="000F49F0">
        <w:rPr>
          <w:sz w:val="20"/>
          <w:szCs w:val="20"/>
        </w:rPr>
        <w:t xml:space="preserve">• </w:t>
      </w:r>
      <w:r w:rsidRPr="000F49F0">
        <w:rPr>
          <w:rStyle w:val="i"/>
          <w:sz w:val="20"/>
          <w:szCs w:val="20"/>
        </w:rPr>
        <w:t>Trichostrongylus colubriformis</w:t>
      </w:r>
      <w:r w:rsidRPr="000F49F0">
        <w:rPr>
          <w:sz w:val="20"/>
          <w:szCs w:val="20"/>
        </w:rPr>
        <w:t xml:space="preserve"> (adults and L3)</w:t>
      </w:r>
    </w:p>
    <w:p w:rsidR="000F49F0" w:rsidRPr="000F49F0" w:rsidRDefault="000F49F0" w:rsidP="000F49F0">
      <w:pPr>
        <w:pStyle w:val="p"/>
        <w:ind w:left="0" w:right="26"/>
        <w:rPr>
          <w:sz w:val="20"/>
          <w:szCs w:val="20"/>
        </w:rPr>
      </w:pPr>
      <w:r w:rsidRPr="000F49F0">
        <w:rPr>
          <w:sz w:val="20"/>
          <w:szCs w:val="20"/>
        </w:rPr>
        <w:t xml:space="preserve">• </w:t>
      </w:r>
      <w:r w:rsidRPr="000F49F0">
        <w:rPr>
          <w:rStyle w:val="i"/>
          <w:sz w:val="20"/>
          <w:szCs w:val="20"/>
        </w:rPr>
        <w:t>Nematodirus spathiger</w:t>
      </w:r>
      <w:r w:rsidRPr="000F49F0">
        <w:rPr>
          <w:sz w:val="20"/>
          <w:szCs w:val="20"/>
        </w:rPr>
        <w:t xml:space="preserve"> (adults)</w:t>
      </w:r>
    </w:p>
    <w:p w:rsidR="000F49F0" w:rsidRPr="000F49F0" w:rsidRDefault="000F49F0" w:rsidP="000F49F0">
      <w:pPr>
        <w:pStyle w:val="p"/>
        <w:ind w:left="0" w:right="26"/>
        <w:rPr>
          <w:sz w:val="20"/>
          <w:szCs w:val="20"/>
        </w:rPr>
      </w:pPr>
      <w:r w:rsidRPr="000F49F0">
        <w:rPr>
          <w:sz w:val="20"/>
          <w:szCs w:val="20"/>
        </w:rPr>
        <w:t xml:space="preserve">• </w:t>
      </w:r>
      <w:r w:rsidRPr="000F49F0">
        <w:rPr>
          <w:rStyle w:val="i"/>
          <w:sz w:val="20"/>
          <w:szCs w:val="20"/>
        </w:rPr>
        <w:t>Cooperia curticei (macmasteri)</w:t>
      </w:r>
      <w:r w:rsidRPr="000F49F0">
        <w:rPr>
          <w:sz w:val="20"/>
          <w:szCs w:val="20"/>
        </w:rPr>
        <w:t xml:space="preserve"> (adults)</w:t>
      </w:r>
    </w:p>
    <w:p w:rsidR="000F49F0" w:rsidRPr="000F49F0" w:rsidRDefault="000F49F0" w:rsidP="000F49F0">
      <w:pPr>
        <w:pStyle w:val="p"/>
        <w:ind w:left="0" w:right="26"/>
        <w:rPr>
          <w:sz w:val="20"/>
          <w:szCs w:val="20"/>
        </w:rPr>
      </w:pPr>
      <w:r w:rsidRPr="000F49F0">
        <w:rPr>
          <w:sz w:val="20"/>
          <w:szCs w:val="20"/>
        </w:rPr>
        <w:t xml:space="preserve">• </w:t>
      </w:r>
      <w:r w:rsidRPr="000F49F0">
        <w:rPr>
          <w:rStyle w:val="i"/>
          <w:sz w:val="20"/>
          <w:szCs w:val="20"/>
        </w:rPr>
        <w:t xml:space="preserve">Cooperia punctata </w:t>
      </w:r>
      <w:r w:rsidRPr="000F49F0">
        <w:rPr>
          <w:sz w:val="20"/>
          <w:szCs w:val="20"/>
        </w:rPr>
        <w:t>(adults)</w:t>
      </w:r>
    </w:p>
    <w:p w:rsidR="000F49F0" w:rsidRPr="000F49F0" w:rsidRDefault="000F49F0" w:rsidP="000F49F0">
      <w:pPr>
        <w:pStyle w:val="p"/>
        <w:ind w:left="0" w:right="26"/>
        <w:rPr>
          <w:sz w:val="20"/>
          <w:szCs w:val="20"/>
        </w:rPr>
      </w:pPr>
      <w:r w:rsidRPr="000F49F0">
        <w:rPr>
          <w:sz w:val="20"/>
          <w:szCs w:val="20"/>
        </w:rPr>
        <w:t xml:space="preserve">• </w:t>
      </w:r>
      <w:r w:rsidRPr="000F49F0">
        <w:rPr>
          <w:rStyle w:val="i"/>
          <w:sz w:val="20"/>
          <w:szCs w:val="20"/>
        </w:rPr>
        <w:t xml:space="preserve">Oesophagostomum columbianum </w:t>
      </w:r>
      <w:r w:rsidRPr="000F49F0">
        <w:rPr>
          <w:sz w:val="20"/>
          <w:szCs w:val="20"/>
        </w:rPr>
        <w:t>(L3)</w:t>
      </w:r>
    </w:p>
    <w:p w:rsidR="000F49F0" w:rsidRPr="000F49F0" w:rsidRDefault="000F49F0" w:rsidP="000F49F0">
      <w:pPr>
        <w:pStyle w:val="p"/>
        <w:ind w:left="0" w:right="26"/>
        <w:rPr>
          <w:sz w:val="20"/>
          <w:szCs w:val="20"/>
        </w:rPr>
      </w:pPr>
      <w:r w:rsidRPr="000F49F0">
        <w:rPr>
          <w:sz w:val="20"/>
          <w:szCs w:val="20"/>
        </w:rPr>
        <w:t xml:space="preserve">• </w:t>
      </w:r>
      <w:r w:rsidRPr="000F49F0">
        <w:rPr>
          <w:rStyle w:val="i"/>
          <w:sz w:val="20"/>
          <w:szCs w:val="20"/>
        </w:rPr>
        <w:t>Chabertia ovina</w:t>
      </w:r>
      <w:r w:rsidRPr="000F49F0">
        <w:rPr>
          <w:sz w:val="20"/>
          <w:szCs w:val="20"/>
        </w:rPr>
        <w:t xml:space="preserve"> (adults)</w:t>
      </w:r>
    </w:p>
    <w:p w:rsidR="000F49F0" w:rsidRPr="000F49F0" w:rsidRDefault="000F49F0" w:rsidP="000F49F0">
      <w:pPr>
        <w:pStyle w:val="p"/>
        <w:ind w:left="0" w:right="26"/>
        <w:rPr>
          <w:sz w:val="20"/>
          <w:szCs w:val="20"/>
        </w:rPr>
      </w:pPr>
      <w:r w:rsidRPr="000F49F0">
        <w:rPr>
          <w:sz w:val="20"/>
          <w:szCs w:val="20"/>
        </w:rPr>
        <w:t>-Respiratory tract nematodes</w:t>
      </w:r>
    </w:p>
    <w:p w:rsidR="000F49F0" w:rsidRPr="000F49F0" w:rsidRDefault="000F49F0" w:rsidP="000F49F0">
      <w:pPr>
        <w:pStyle w:val="p"/>
        <w:ind w:left="0" w:right="26"/>
        <w:rPr>
          <w:sz w:val="20"/>
          <w:szCs w:val="20"/>
        </w:rPr>
      </w:pPr>
      <w:r w:rsidRPr="000F49F0">
        <w:rPr>
          <w:sz w:val="20"/>
          <w:szCs w:val="20"/>
        </w:rPr>
        <w:t xml:space="preserve">• </w:t>
      </w:r>
      <w:r w:rsidRPr="000F49F0">
        <w:rPr>
          <w:rStyle w:val="i"/>
          <w:sz w:val="20"/>
          <w:szCs w:val="20"/>
        </w:rPr>
        <w:t>Dictyocaulus filaria</w:t>
      </w:r>
      <w:r w:rsidRPr="000F49F0">
        <w:rPr>
          <w:sz w:val="20"/>
          <w:szCs w:val="20"/>
        </w:rPr>
        <w:t xml:space="preserve"> (adults)</w:t>
      </w:r>
    </w:p>
    <w:p w:rsidR="000F49F0" w:rsidRPr="000F49F0" w:rsidRDefault="000F49F0" w:rsidP="000F49F0">
      <w:pPr>
        <w:pStyle w:val="p"/>
        <w:ind w:left="0" w:right="26"/>
        <w:rPr>
          <w:sz w:val="20"/>
          <w:szCs w:val="20"/>
        </w:rPr>
      </w:pPr>
      <w:r w:rsidRPr="000F49F0">
        <w:rPr>
          <w:sz w:val="20"/>
          <w:szCs w:val="20"/>
        </w:rPr>
        <w:t>-Larvae of Diptera</w:t>
      </w:r>
    </w:p>
    <w:p w:rsidR="000F49F0" w:rsidRPr="000F49F0" w:rsidRDefault="000F49F0" w:rsidP="000F49F0">
      <w:pPr>
        <w:pStyle w:val="p"/>
        <w:ind w:left="0" w:right="26"/>
        <w:rPr>
          <w:sz w:val="20"/>
          <w:szCs w:val="20"/>
        </w:rPr>
      </w:pPr>
      <w:r w:rsidRPr="000F49F0">
        <w:rPr>
          <w:sz w:val="20"/>
          <w:szCs w:val="20"/>
        </w:rPr>
        <w:t>•</w:t>
      </w:r>
      <w:r w:rsidRPr="000F49F0">
        <w:rPr>
          <w:rStyle w:val="i"/>
          <w:sz w:val="20"/>
          <w:szCs w:val="20"/>
        </w:rPr>
        <w:t xml:space="preserve"> Oestrus ovis:</w:t>
      </w:r>
      <w:r w:rsidRPr="000F49F0">
        <w:rPr>
          <w:sz w:val="20"/>
          <w:szCs w:val="20"/>
        </w:rPr>
        <w:t xml:space="preserve"> L1, L2, L3</w:t>
      </w:r>
    </w:p>
    <w:p w:rsidR="000F49F0" w:rsidRPr="000F49F0" w:rsidRDefault="000F49F0" w:rsidP="000F49F0">
      <w:pPr>
        <w:pStyle w:val="p"/>
        <w:ind w:left="0" w:right="26"/>
        <w:rPr>
          <w:sz w:val="20"/>
          <w:szCs w:val="20"/>
        </w:rPr>
      </w:pPr>
      <w:r w:rsidRPr="000F49F0">
        <w:rPr>
          <w:sz w:val="20"/>
          <w:szCs w:val="20"/>
        </w:rPr>
        <w:t>-Mange mites</w:t>
      </w:r>
    </w:p>
    <w:p w:rsidR="000F49F0" w:rsidRPr="000F49F0" w:rsidRDefault="000F49F0" w:rsidP="000F49F0">
      <w:pPr>
        <w:pStyle w:val="p"/>
        <w:ind w:left="0" w:right="26"/>
        <w:rPr>
          <w:sz w:val="20"/>
          <w:szCs w:val="20"/>
        </w:rPr>
      </w:pPr>
      <w:r w:rsidRPr="000F49F0">
        <w:rPr>
          <w:sz w:val="20"/>
          <w:szCs w:val="20"/>
        </w:rPr>
        <w:t xml:space="preserve">• </w:t>
      </w:r>
      <w:r w:rsidRPr="000F49F0">
        <w:rPr>
          <w:rStyle w:val="i"/>
          <w:sz w:val="20"/>
          <w:szCs w:val="20"/>
        </w:rPr>
        <w:t>Psoroptes ovis</w:t>
      </w:r>
    </w:p>
    <w:p w:rsidR="000F49F0" w:rsidRDefault="000F49F0" w:rsidP="000F49F0">
      <w:pPr>
        <w:pStyle w:val="p"/>
        <w:ind w:left="0" w:right="26"/>
        <w:rPr>
          <w:sz w:val="20"/>
          <w:szCs w:val="20"/>
        </w:rPr>
      </w:pPr>
      <w:r w:rsidRPr="000F49F0">
        <w:rPr>
          <w:sz w:val="20"/>
          <w:szCs w:val="20"/>
        </w:rPr>
        <w:t xml:space="preserve">Trials have shown that moxidectin is effective against certain strains of </w:t>
      </w:r>
      <w:r w:rsidRPr="000F49F0">
        <w:rPr>
          <w:rStyle w:val="i"/>
          <w:sz w:val="20"/>
          <w:szCs w:val="20"/>
        </w:rPr>
        <w:t xml:space="preserve">Haemonchus contortus, </w:t>
      </w:r>
      <w:ins w:id="2" w:author="tibblesd" w:date="2014-01-15T09:47:00Z">
        <w:r w:rsidR="000D1FC6">
          <w:rPr>
            <w:rStyle w:val="i"/>
            <w:sz w:val="20"/>
            <w:szCs w:val="20"/>
          </w:rPr>
          <w:t>Ostertagia (</w:t>
        </w:r>
      </w:ins>
      <w:r w:rsidRPr="000F49F0">
        <w:rPr>
          <w:rStyle w:val="i"/>
          <w:sz w:val="20"/>
          <w:szCs w:val="20"/>
        </w:rPr>
        <w:t>Teladorsagia</w:t>
      </w:r>
      <w:ins w:id="3" w:author="tibblesd" w:date="2014-01-15T09:47:00Z">
        <w:r w:rsidR="000D1FC6">
          <w:rPr>
            <w:rStyle w:val="i"/>
            <w:sz w:val="20"/>
            <w:szCs w:val="20"/>
          </w:rPr>
          <w:t>)</w:t>
        </w:r>
      </w:ins>
      <w:r w:rsidRPr="000F49F0">
        <w:rPr>
          <w:rStyle w:val="i"/>
          <w:sz w:val="20"/>
          <w:szCs w:val="20"/>
        </w:rPr>
        <w:t xml:space="preserve"> circumcincta </w:t>
      </w:r>
      <w:r w:rsidRPr="000F49F0">
        <w:rPr>
          <w:sz w:val="20"/>
          <w:szCs w:val="20"/>
        </w:rPr>
        <w:t xml:space="preserve">and </w:t>
      </w:r>
      <w:r w:rsidRPr="000F49F0">
        <w:rPr>
          <w:rStyle w:val="i"/>
          <w:sz w:val="20"/>
          <w:szCs w:val="20"/>
        </w:rPr>
        <w:t>Trichostrongylus</w:t>
      </w:r>
      <w:r w:rsidRPr="000F49F0">
        <w:rPr>
          <w:sz w:val="20"/>
          <w:szCs w:val="20"/>
        </w:rPr>
        <w:t xml:space="preserve"> spp. resistant to benzimidazoles. The product has a persistent action and protects sheep </w:t>
      </w:r>
      <w:del w:id="4" w:author="tibblesd" w:date="2014-01-15T09:46:00Z">
        <w:r w:rsidRPr="000F49F0" w:rsidDel="000D1FC6">
          <w:rPr>
            <w:sz w:val="20"/>
            <w:szCs w:val="20"/>
          </w:rPr>
          <w:delText xml:space="preserve">for a certain duration </w:delText>
        </w:r>
      </w:del>
      <w:r w:rsidRPr="000F49F0">
        <w:rPr>
          <w:sz w:val="20"/>
          <w:szCs w:val="20"/>
        </w:rPr>
        <w:t>against infection or re-infection with the following parasites for the period indicated:</w:t>
      </w:r>
    </w:p>
    <w:p w:rsidR="000F49F0" w:rsidRDefault="000F49F0" w:rsidP="000F49F0">
      <w:pPr>
        <w:pStyle w:val="p"/>
        <w:ind w:left="0" w:right="26"/>
        <w:rPr>
          <w:sz w:val="20"/>
          <w:szCs w:val="20"/>
        </w:rPr>
      </w:pPr>
    </w:p>
    <w:tbl>
      <w:tblPr>
        <w:tblW w:w="0" w:type="auto"/>
        <w:tblInd w:w="817"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0BF" w:firstRow="1" w:lastRow="0" w:firstColumn="1" w:lastColumn="0" w:noHBand="0" w:noVBand="0"/>
      </w:tblPr>
      <w:tblGrid>
        <w:gridCol w:w="3402"/>
        <w:gridCol w:w="3496"/>
      </w:tblGrid>
      <w:tr w:rsidR="000F49F0" w:rsidRPr="00EE0EB6" w:rsidTr="000F49F0">
        <w:trPr>
          <w:trHeight w:val="498"/>
        </w:trPr>
        <w:tc>
          <w:tcPr>
            <w:tcW w:w="3402" w:type="dxa"/>
            <w:tcBorders>
              <w:top w:val="single" w:sz="8" w:space="0" w:color="FFFFFF"/>
              <w:left w:val="single" w:sz="8" w:space="0" w:color="FFFFFF"/>
              <w:right w:val="single" w:sz="8" w:space="0" w:color="FFFFFF"/>
            </w:tcBorders>
            <w:shd w:val="clear" w:color="auto" w:fill="FF671F"/>
          </w:tcPr>
          <w:p w:rsidR="000F49F0" w:rsidRPr="00EE0EB6" w:rsidRDefault="000F49F0" w:rsidP="000F49F0">
            <w:pPr>
              <w:pStyle w:val="TableTextColHeadSpace"/>
              <w:rPr>
                <w:rFonts w:cs="Arial"/>
                <w:sz w:val="20"/>
              </w:rPr>
            </w:pPr>
            <w:r>
              <w:rPr>
                <w:rFonts w:cs="Arial"/>
                <w:b w:val="0"/>
                <w:bCs/>
                <w:color w:val="FFFFFF"/>
                <w:sz w:val="20"/>
              </w:rPr>
              <w:t>Species</w:t>
            </w:r>
          </w:p>
        </w:tc>
        <w:tc>
          <w:tcPr>
            <w:tcW w:w="3496" w:type="dxa"/>
            <w:tcBorders>
              <w:top w:val="single" w:sz="8" w:space="0" w:color="FFFFFF"/>
              <w:left w:val="single" w:sz="8" w:space="0" w:color="FFFFFF"/>
              <w:right w:val="single" w:sz="8" w:space="0" w:color="FFFFFF"/>
            </w:tcBorders>
            <w:shd w:val="clear" w:color="auto" w:fill="FF671F"/>
          </w:tcPr>
          <w:p w:rsidR="000F49F0" w:rsidRPr="00EE0EB6" w:rsidRDefault="000F49F0" w:rsidP="000F49F0">
            <w:pPr>
              <w:pStyle w:val="TableTextColHeadSpace"/>
              <w:rPr>
                <w:rFonts w:cs="Arial"/>
                <w:b w:val="0"/>
                <w:bCs/>
                <w:color w:val="FFFFFF"/>
                <w:sz w:val="20"/>
              </w:rPr>
            </w:pPr>
            <w:r>
              <w:rPr>
                <w:rFonts w:cs="Arial"/>
                <w:b w:val="0"/>
                <w:bCs/>
                <w:color w:val="FFFFFF"/>
                <w:sz w:val="20"/>
              </w:rPr>
              <w:t>Days</w:t>
            </w:r>
          </w:p>
        </w:tc>
      </w:tr>
      <w:tr w:rsidR="000F49F0" w:rsidRPr="00EE0EB6" w:rsidTr="000F49F0">
        <w:tc>
          <w:tcPr>
            <w:tcW w:w="3402" w:type="dxa"/>
            <w:tcBorders>
              <w:left w:val="single" w:sz="8" w:space="0" w:color="FFFFFF"/>
              <w:bottom w:val="nil"/>
              <w:right w:val="single" w:sz="24" w:space="0" w:color="FFFFFF"/>
            </w:tcBorders>
            <w:shd w:val="clear" w:color="auto" w:fill="FF671F"/>
          </w:tcPr>
          <w:p w:rsidR="000F49F0" w:rsidRPr="000F49F0" w:rsidRDefault="000D1FC6" w:rsidP="003C0110">
            <w:pPr>
              <w:pStyle w:val="TableTextCenterSpace"/>
              <w:rPr>
                <w:rFonts w:cs="Arial"/>
                <w:b/>
                <w:bCs/>
                <w:color w:val="FFFFFF"/>
                <w:sz w:val="20"/>
              </w:rPr>
            </w:pPr>
            <w:commentRangeStart w:id="5"/>
            <w:ins w:id="6" w:author="tibblesd" w:date="2014-01-15T09:47:00Z">
              <w:r>
                <w:rPr>
                  <w:rStyle w:val="i"/>
                  <w:rFonts w:cs="Arial"/>
                  <w:color w:val="FFFFFF"/>
                  <w:sz w:val="20"/>
                </w:rPr>
                <w:t>Ostertagi</w:t>
              </w:r>
            </w:ins>
            <w:ins w:id="7" w:author="Tibbles, David" w:date="2015-02-09T14:47:00Z">
              <w:r w:rsidR="003C0110">
                <w:rPr>
                  <w:rStyle w:val="i"/>
                  <w:rFonts w:cs="Arial"/>
                  <w:color w:val="FFFFFF"/>
                  <w:sz w:val="20"/>
                </w:rPr>
                <w:t>a</w:t>
              </w:r>
            </w:ins>
            <w:ins w:id="8" w:author="tibblesd" w:date="2014-01-15T09:47:00Z">
              <w:del w:id="9" w:author="Tibbles, David" w:date="2015-02-09T14:47:00Z">
                <w:r w:rsidDel="003C0110">
                  <w:rPr>
                    <w:rStyle w:val="i"/>
                    <w:rFonts w:cs="Arial"/>
                    <w:color w:val="FFFFFF"/>
                    <w:sz w:val="20"/>
                  </w:rPr>
                  <w:delText>s</w:delText>
                </w:r>
              </w:del>
            </w:ins>
            <w:bookmarkStart w:id="10" w:name="_GoBack"/>
            <w:bookmarkEnd w:id="10"/>
            <w:commentRangeEnd w:id="5"/>
            <w:r w:rsidR="003C0110">
              <w:rPr>
                <w:rStyle w:val="CommentReference"/>
                <w:rFonts w:ascii="Calibri" w:eastAsia="Calibri" w:hAnsi="Calibri"/>
                <w:lang w:val="en-GB"/>
              </w:rPr>
              <w:commentReference w:id="5"/>
            </w:r>
            <w:ins w:id="11" w:author="tibblesd" w:date="2014-01-15T09:47:00Z">
              <w:r>
                <w:rPr>
                  <w:rStyle w:val="i"/>
                  <w:rFonts w:cs="Arial"/>
                  <w:color w:val="FFFFFF"/>
                  <w:sz w:val="20"/>
                </w:rPr>
                <w:t xml:space="preserve"> (</w:t>
              </w:r>
            </w:ins>
            <w:r w:rsidR="000F49F0" w:rsidRPr="000F49F0">
              <w:rPr>
                <w:rStyle w:val="i"/>
                <w:rFonts w:cs="Arial"/>
                <w:color w:val="FFFFFF"/>
                <w:sz w:val="20"/>
              </w:rPr>
              <w:t>Teladorsagia</w:t>
            </w:r>
            <w:ins w:id="12" w:author="tibblesd" w:date="2014-01-15T09:47:00Z">
              <w:r>
                <w:rPr>
                  <w:rStyle w:val="i"/>
                  <w:rFonts w:cs="Arial"/>
                  <w:color w:val="FFFFFF"/>
                  <w:sz w:val="20"/>
                </w:rPr>
                <w:t>)</w:t>
              </w:r>
            </w:ins>
            <w:r w:rsidR="000F49F0" w:rsidRPr="000F49F0">
              <w:rPr>
                <w:rStyle w:val="i"/>
                <w:rFonts w:cs="Arial"/>
                <w:color w:val="FFFFFF"/>
                <w:sz w:val="20"/>
              </w:rPr>
              <w:t xml:space="preserve"> circumcincta</w:t>
            </w:r>
          </w:p>
        </w:tc>
        <w:tc>
          <w:tcPr>
            <w:tcW w:w="3496" w:type="dxa"/>
            <w:tcBorders>
              <w:left w:val="single" w:sz="8" w:space="0" w:color="FFFFFF"/>
            </w:tcBorders>
            <w:shd w:val="clear" w:color="auto" w:fill="FBCAA2"/>
          </w:tcPr>
          <w:p w:rsidR="000F49F0" w:rsidRPr="00EE0EB6" w:rsidRDefault="000F49F0" w:rsidP="000F49F0">
            <w:pPr>
              <w:pStyle w:val="TableTextCenterSpace"/>
              <w:rPr>
                <w:rFonts w:cs="Arial"/>
                <w:sz w:val="20"/>
              </w:rPr>
            </w:pPr>
            <w:r>
              <w:rPr>
                <w:rFonts w:cs="Arial"/>
                <w:sz w:val="20"/>
              </w:rPr>
              <w:t>97</w:t>
            </w:r>
          </w:p>
        </w:tc>
      </w:tr>
      <w:tr w:rsidR="000F49F0" w:rsidRPr="00EE0EB6" w:rsidTr="000F49F0">
        <w:tc>
          <w:tcPr>
            <w:tcW w:w="3402" w:type="dxa"/>
            <w:tcBorders>
              <w:top w:val="single" w:sz="8" w:space="0" w:color="FFFFFF"/>
              <w:left w:val="single" w:sz="8" w:space="0" w:color="FFFFFF"/>
              <w:bottom w:val="nil"/>
              <w:right w:val="single" w:sz="24" w:space="0" w:color="FFFFFF"/>
            </w:tcBorders>
            <w:shd w:val="clear" w:color="auto" w:fill="FF671F"/>
          </w:tcPr>
          <w:p w:rsidR="000F49F0" w:rsidRPr="000F49F0" w:rsidRDefault="000F49F0" w:rsidP="000F49F0">
            <w:pPr>
              <w:pStyle w:val="TableTextCenterSpace"/>
              <w:rPr>
                <w:rFonts w:cs="Arial"/>
                <w:b/>
                <w:bCs/>
                <w:color w:val="FFFFFF"/>
                <w:sz w:val="20"/>
              </w:rPr>
            </w:pPr>
            <w:r w:rsidRPr="000F49F0">
              <w:rPr>
                <w:rStyle w:val="i"/>
                <w:rFonts w:cs="Arial"/>
                <w:color w:val="FFFFFF"/>
                <w:sz w:val="20"/>
              </w:rPr>
              <w:t>Haemonchus contortus</w:t>
            </w:r>
          </w:p>
        </w:tc>
        <w:tc>
          <w:tcPr>
            <w:tcW w:w="3496" w:type="dxa"/>
            <w:tcBorders>
              <w:left w:val="single" w:sz="8" w:space="0" w:color="FFFFFF"/>
            </w:tcBorders>
            <w:shd w:val="clear" w:color="auto" w:fill="FBCAA2"/>
          </w:tcPr>
          <w:p w:rsidR="000F49F0" w:rsidRPr="00EE0EB6" w:rsidRDefault="000F49F0" w:rsidP="000F49F0">
            <w:pPr>
              <w:pStyle w:val="TableTextCenterSpace"/>
              <w:rPr>
                <w:rFonts w:cs="Arial"/>
                <w:sz w:val="20"/>
              </w:rPr>
            </w:pPr>
            <w:r>
              <w:rPr>
                <w:rFonts w:cs="Arial"/>
                <w:sz w:val="20"/>
              </w:rPr>
              <w:t>111</w:t>
            </w:r>
          </w:p>
        </w:tc>
      </w:tr>
      <w:tr w:rsidR="000F49F0" w:rsidRPr="00EE0EB6" w:rsidTr="000F49F0">
        <w:tc>
          <w:tcPr>
            <w:tcW w:w="3402" w:type="dxa"/>
            <w:tcBorders>
              <w:left w:val="single" w:sz="8" w:space="0" w:color="FFFFFF"/>
              <w:right w:val="single" w:sz="24" w:space="0" w:color="FFFFFF"/>
            </w:tcBorders>
            <w:shd w:val="clear" w:color="auto" w:fill="FF671F"/>
          </w:tcPr>
          <w:p w:rsidR="000F49F0" w:rsidRPr="000F49F0" w:rsidRDefault="000F49F0" w:rsidP="000F49F0">
            <w:pPr>
              <w:pStyle w:val="TableTextCenterSpace"/>
              <w:rPr>
                <w:rFonts w:cs="Arial"/>
                <w:b/>
                <w:bCs/>
                <w:color w:val="FFFFFF"/>
                <w:sz w:val="20"/>
              </w:rPr>
            </w:pPr>
            <w:r w:rsidRPr="000F49F0">
              <w:rPr>
                <w:rStyle w:val="i"/>
                <w:rFonts w:cs="Arial"/>
                <w:color w:val="FFFFFF"/>
                <w:sz w:val="20"/>
              </w:rPr>
              <w:t>Trichostrongylus colubriformis</w:t>
            </w:r>
          </w:p>
        </w:tc>
        <w:tc>
          <w:tcPr>
            <w:tcW w:w="3496" w:type="dxa"/>
            <w:tcBorders>
              <w:left w:val="single" w:sz="8" w:space="0" w:color="FFFFFF"/>
            </w:tcBorders>
            <w:shd w:val="clear" w:color="auto" w:fill="FBCAA2"/>
          </w:tcPr>
          <w:p w:rsidR="000F49F0" w:rsidRPr="00EE0EB6" w:rsidRDefault="000F49F0" w:rsidP="000F49F0">
            <w:pPr>
              <w:pStyle w:val="TableTextCenterSpace"/>
              <w:rPr>
                <w:rFonts w:cs="Arial"/>
                <w:sz w:val="20"/>
              </w:rPr>
            </w:pPr>
            <w:r>
              <w:rPr>
                <w:rFonts w:cs="Arial"/>
                <w:sz w:val="20"/>
              </w:rPr>
              <w:t>44</w:t>
            </w:r>
          </w:p>
        </w:tc>
      </w:tr>
      <w:tr w:rsidR="000F49F0" w:rsidRPr="00EE0EB6" w:rsidTr="000F49F0">
        <w:tc>
          <w:tcPr>
            <w:tcW w:w="3402" w:type="dxa"/>
            <w:tcBorders>
              <w:left w:val="single" w:sz="8" w:space="0" w:color="FFFFFF"/>
              <w:bottom w:val="nil"/>
              <w:right w:val="single" w:sz="24" w:space="0" w:color="FFFFFF"/>
            </w:tcBorders>
            <w:shd w:val="clear" w:color="auto" w:fill="FF671F"/>
          </w:tcPr>
          <w:p w:rsidR="000F49F0" w:rsidRPr="000F49F0" w:rsidRDefault="000F49F0" w:rsidP="000F49F0">
            <w:pPr>
              <w:pStyle w:val="TableTextCenterSpace"/>
              <w:rPr>
                <w:rFonts w:cs="Arial"/>
                <w:b/>
                <w:bCs/>
                <w:color w:val="FFFFFF"/>
                <w:sz w:val="20"/>
              </w:rPr>
            </w:pPr>
            <w:r w:rsidRPr="000F49F0">
              <w:rPr>
                <w:rStyle w:val="i"/>
                <w:rFonts w:cs="Arial"/>
                <w:color w:val="FFFFFF"/>
                <w:sz w:val="20"/>
              </w:rPr>
              <w:t>Psoroptes ovis</w:t>
            </w:r>
          </w:p>
        </w:tc>
        <w:tc>
          <w:tcPr>
            <w:tcW w:w="3496" w:type="dxa"/>
            <w:tcBorders>
              <w:left w:val="single" w:sz="8" w:space="0" w:color="FFFFFF"/>
              <w:bottom w:val="nil"/>
            </w:tcBorders>
            <w:shd w:val="clear" w:color="auto" w:fill="FBCAA2"/>
          </w:tcPr>
          <w:p w:rsidR="000F49F0" w:rsidRPr="00EE0EB6" w:rsidRDefault="000F49F0" w:rsidP="000F49F0">
            <w:pPr>
              <w:pStyle w:val="TableTextCenterSpace"/>
              <w:rPr>
                <w:rFonts w:cs="Arial"/>
                <w:sz w:val="20"/>
              </w:rPr>
            </w:pPr>
            <w:r>
              <w:rPr>
                <w:rFonts w:cs="Arial"/>
                <w:sz w:val="20"/>
              </w:rPr>
              <w:t>60</w:t>
            </w:r>
          </w:p>
        </w:tc>
      </w:tr>
    </w:tbl>
    <w:p w:rsidR="000F49F0" w:rsidRDefault="000F49F0" w:rsidP="000F49F0">
      <w:pPr>
        <w:pStyle w:val="p"/>
        <w:ind w:left="0" w:right="26"/>
        <w:rPr>
          <w:sz w:val="20"/>
          <w:szCs w:val="20"/>
        </w:rPr>
      </w:pPr>
    </w:p>
    <w:p w:rsidR="000F49F0" w:rsidRPr="000F49F0" w:rsidRDefault="000F49F0" w:rsidP="000F49F0">
      <w:pPr>
        <w:pStyle w:val="p"/>
        <w:ind w:left="0" w:right="26"/>
        <w:rPr>
          <w:sz w:val="20"/>
          <w:szCs w:val="20"/>
        </w:rPr>
      </w:pPr>
      <w:r w:rsidRPr="000F49F0">
        <w:rPr>
          <w:sz w:val="20"/>
          <w:szCs w:val="20"/>
        </w:rPr>
        <w:t>Persistent efficacy periods have not been established for parasite species other than those included in the list above. Therefore, re-infection of animals on pasture contaminated by parasites other than these remains possible before the 44 day minimum persistency period demonstrated for specific species.</w:t>
      </w:r>
    </w:p>
    <w:p w:rsidR="00A07E96" w:rsidRPr="00A07E96" w:rsidRDefault="00A07E96" w:rsidP="00A07E96">
      <w:pPr>
        <w:pStyle w:val="DsBoldHead"/>
        <w:rPr>
          <w:rFonts w:ascii="Arial" w:hAnsi="Arial" w:cs="Arial"/>
          <w:color w:val="auto"/>
        </w:rPr>
      </w:pPr>
      <w:r w:rsidRPr="00A07E96">
        <w:rPr>
          <w:rFonts w:ascii="Arial" w:hAnsi="Arial" w:cs="Arial"/>
          <w:color w:val="auto"/>
        </w:rPr>
        <w:t xml:space="preserve">DOSAGE AND ADMINISTRATION </w:t>
      </w:r>
    </w:p>
    <w:p w:rsidR="000F49F0" w:rsidRPr="000F49F0" w:rsidRDefault="000F49F0" w:rsidP="000F49F0">
      <w:pPr>
        <w:pStyle w:val="p"/>
        <w:ind w:left="0" w:right="26"/>
        <w:rPr>
          <w:sz w:val="20"/>
          <w:szCs w:val="20"/>
        </w:rPr>
      </w:pPr>
      <w:r w:rsidRPr="000F49F0">
        <w:rPr>
          <w:sz w:val="20"/>
          <w:szCs w:val="20"/>
        </w:rPr>
        <w:t>Dosage is 0.5 ml/10kg bodyweight to give 1 mg moxidectin/kg bodyweight. The 50 ml vial stoppers must not be broached more than 10 times. Use automatic syringe equipment for the 200 ml and 500 ml vials.</w:t>
      </w:r>
    </w:p>
    <w:p w:rsidR="000F49F0" w:rsidRDefault="000F49F0" w:rsidP="000F49F0">
      <w:pPr>
        <w:pStyle w:val="p"/>
        <w:ind w:left="0" w:right="26"/>
        <w:rPr>
          <w:sz w:val="20"/>
          <w:szCs w:val="20"/>
        </w:rPr>
      </w:pPr>
      <w:r w:rsidRPr="000F49F0">
        <w:rPr>
          <w:sz w:val="20"/>
          <w:szCs w:val="20"/>
        </w:rPr>
        <w:t>Use the following table as a guide:</w:t>
      </w:r>
    </w:p>
    <w:p w:rsidR="000D1FC6" w:rsidRPr="000F49F0" w:rsidRDefault="000D1FC6" w:rsidP="000F49F0">
      <w:pPr>
        <w:pStyle w:val="p"/>
        <w:ind w:left="0" w:right="26"/>
        <w:rPr>
          <w:sz w:val="20"/>
          <w:szCs w:val="20"/>
        </w:rPr>
      </w:pPr>
    </w:p>
    <w:tbl>
      <w:tblPr>
        <w:tblW w:w="0" w:type="auto"/>
        <w:tblInd w:w="817"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0BF" w:firstRow="1" w:lastRow="0" w:firstColumn="1" w:lastColumn="0" w:noHBand="0" w:noVBand="0"/>
      </w:tblPr>
      <w:tblGrid>
        <w:gridCol w:w="1559"/>
        <w:gridCol w:w="1418"/>
        <w:gridCol w:w="1251"/>
        <w:gridCol w:w="1335"/>
        <w:gridCol w:w="1335"/>
      </w:tblGrid>
      <w:tr w:rsidR="002E72DF" w:rsidRPr="00EE0EB6" w:rsidTr="002F71EF">
        <w:trPr>
          <w:trHeight w:val="20"/>
        </w:trPr>
        <w:tc>
          <w:tcPr>
            <w:tcW w:w="1559" w:type="dxa"/>
            <w:tcBorders>
              <w:top w:val="single" w:sz="8" w:space="0" w:color="FFFFFF"/>
              <w:left w:val="single" w:sz="8" w:space="0" w:color="FFFFFF"/>
              <w:right w:val="single" w:sz="8" w:space="0" w:color="FFFFFF"/>
            </w:tcBorders>
            <w:shd w:val="clear" w:color="auto" w:fill="FF671F"/>
          </w:tcPr>
          <w:p w:rsidR="002E72DF" w:rsidRPr="00EE0EB6" w:rsidRDefault="002E72DF" w:rsidP="00A11C9A">
            <w:pPr>
              <w:pStyle w:val="TableTextColHeadSpace"/>
              <w:rPr>
                <w:rFonts w:cs="Arial"/>
                <w:b w:val="0"/>
                <w:bCs/>
                <w:color w:val="FFFFFF"/>
                <w:sz w:val="20"/>
              </w:rPr>
            </w:pPr>
          </w:p>
        </w:tc>
        <w:tc>
          <w:tcPr>
            <w:tcW w:w="5339" w:type="dxa"/>
            <w:gridSpan w:val="4"/>
            <w:tcBorders>
              <w:top w:val="single" w:sz="8" w:space="0" w:color="FFFFFF"/>
              <w:left w:val="single" w:sz="8" w:space="0" w:color="FFFFFF"/>
              <w:bottom w:val="single" w:sz="24" w:space="0" w:color="FFFFFF"/>
              <w:right w:val="single" w:sz="8" w:space="0" w:color="FFFFFF"/>
            </w:tcBorders>
            <w:shd w:val="clear" w:color="auto" w:fill="FF671F"/>
          </w:tcPr>
          <w:p w:rsidR="002E72DF" w:rsidRPr="00A11C9A" w:rsidRDefault="002E72DF" w:rsidP="00A11C9A">
            <w:pPr>
              <w:pStyle w:val="TableTextColHeadSpace"/>
              <w:rPr>
                <w:rFonts w:cs="Arial"/>
                <w:b w:val="0"/>
                <w:bCs/>
                <w:color w:val="FFFFFF"/>
                <w:sz w:val="20"/>
              </w:rPr>
            </w:pPr>
            <w:r w:rsidRPr="00A11C9A">
              <w:rPr>
                <w:rStyle w:val="b"/>
                <w:rFonts w:ascii="Helvetica" w:hAnsi="Helvetica"/>
                <w:color w:val="FFFFFF"/>
                <w:sz w:val="20"/>
              </w:rPr>
              <w:t>No of doses per pack</w:t>
            </w:r>
          </w:p>
        </w:tc>
      </w:tr>
      <w:tr w:rsidR="00A11C9A" w:rsidRPr="00EE0EB6" w:rsidTr="002E72DF">
        <w:trPr>
          <w:trHeight w:val="350"/>
        </w:trPr>
        <w:tc>
          <w:tcPr>
            <w:tcW w:w="1559" w:type="dxa"/>
            <w:tcBorders>
              <w:left w:val="single" w:sz="8" w:space="0" w:color="FFFFFF"/>
              <w:bottom w:val="nil"/>
              <w:right w:val="single" w:sz="8" w:space="0" w:color="FFFFFF"/>
            </w:tcBorders>
            <w:shd w:val="clear" w:color="auto" w:fill="FF671F"/>
          </w:tcPr>
          <w:p w:rsidR="00A11C9A" w:rsidRPr="00EE0EB6" w:rsidRDefault="00A11C9A" w:rsidP="00A11C9A">
            <w:pPr>
              <w:pStyle w:val="TableTextColHeadSpace"/>
              <w:rPr>
                <w:rFonts w:cs="Arial"/>
                <w:b w:val="0"/>
                <w:bCs/>
                <w:color w:val="FFFFFF"/>
                <w:sz w:val="20"/>
              </w:rPr>
            </w:pPr>
            <w:r>
              <w:rPr>
                <w:rFonts w:cs="Arial"/>
                <w:b w:val="0"/>
                <w:bCs/>
                <w:color w:val="FFFFFF"/>
                <w:sz w:val="20"/>
              </w:rPr>
              <w:t>Weight of sheep kg</w:t>
            </w:r>
          </w:p>
        </w:tc>
        <w:tc>
          <w:tcPr>
            <w:tcW w:w="1418" w:type="dxa"/>
            <w:tcBorders>
              <w:top w:val="single" w:sz="8" w:space="0" w:color="FFFFFF"/>
              <w:left w:val="single" w:sz="8" w:space="0" w:color="FFFFFF"/>
              <w:right w:val="single" w:sz="8" w:space="0" w:color="FFFFFF"/>
            </w:tcBorders>
            <w:shd w:val="clear" w:color="auto" w:fill="FBCAA2"/>
          </w:tcPr>
          <w:p w:rsidR="00A11C9A" w:rsidRPr="00EE0EB6" w:rsidRDefault="00A11C9A" w:rsidP="00A11C9A">
            <w:pPr>
              <w:pStyle w:val="TableTextColHeadSpace"/>
              <w:rPr>
                <w:rFonts w:cs="Arial"/>
                <w:sz w:val="20"/>
              </w:rPr>
            </w:pPr>
            <w:r>
              <w:rPr>
                <w:rFonts w:cs="Arial"/>
                <w:sz w:val="20"/>
              </w:rPr>
              <w:t>Dose ml</w:t>
            </w:r>
          </w:p>
        </w:tc>
        <w:tc>
          <w:tcPr>
            <w:tcW w:w="1251" w:type="dxa"/>
            <w:tcBorders>
              <w:top w:val="single" w:sz="8" w:space="0" w:color="FFFFFF"/>
              <w:left w:val="single" w:sz="8" w:space="0" w:color="FFFFFF"/>
              <w:right w:val="single" w:sz="8" w:space="0" w:color="FFFFFF"/>
            </w:tcBorders>
            <w:shd w:val="clear" w:color="auto" w:fill="FDE9D9"/>
          </w:tcPr>
          <w:p w:rsidR="00A11C9A" w:rsidRPr="00EE0EB6" w:rsidRDefault="00A11C9A" w:rsidP="00A11C9A">
            <w:pPr>
              <w:pStyle w:val="TableTextColHeadSpace"/>
              <w:rPr>
                <w:rFonts w:cs="Arial"/>
                <w:sz w:val="20"/>
              </w:rPr>
            </w:pPr>
            <w:r>
              <w:rPr>
                <w:rFonts w:cs="Arial"/>
                <w:sz w:val="20"/>
              </w:rPr>
              <w:t>50 ml</w:t>
            </w:r>
          </w:p>
        </w:tc>
        <w:tc>
          <w:tcPr>
            <w:tcW w:w="1335" w:type="dxa"/>
            <w:tcBorders>
              <w:top w:val="single" w:sz="8" w:space="0" w:color="FFFFFF"/>
              <w:left w:val="single" w:sz="8" w:space="0" w:color="FFFFFF"/>
              <w:right w:val="single" w:sz="8" w:space="0" w:color="FFFFFF"/>
            </w:tcBorders>
            <w:shd w:val="clear" w:color="auto" w:fill="FBCAA2"/>
          </w:tcPr>
          <w:p w:rsidR="00A11C9A" w:rsidRPr="00EE0EB6" w:rsidRDefault="00A11C9A" w:rsidP="00A11C9A">
            <w:pPr>
              <w:pStyle w:val="TableTextColHeadSpace"/>
              <w:rPr>
                <w:rFonts w:cs="Arial"/>
                <w:sz w:val="20"/>
              </w:rPr>
            </w:pPr>
            <w:r>
              <w:rPr>
                <w:rFonts w:cs="Arial"/>
                <w:sz w:val="20"/>
              </w:rPr>
              <w:t>200 ml</w:t>
            </w:r>
          </w:p>
        </w:tc>
        <w:tc>
          <w:tcPr>
            <w:tcW w:w="1335" w:type="dxa"/>
            <w:tcBorders>
              <w:top w:val="single" w:sz="8" w:space="0" w:color="FFFFFF"/>
              <w:left w:val="single" w:sz="8" w:space="0" w:color="FFFFFF"/>
              <w:right w:val="single" w:sz="8" w:space="0" w:color="FFFFFF"/>
            </w:tcBorders>
            <w:shd w:val="clear" w:color="auto" w:fill="FDE9D9"/>
          </w:tcPr>
          <w:p w:rsidR="00A11C9A" w:rsidRPr="00EE0EB6" w:rsidRDefault="00A11C9A" w:rsidP="00A11C9A">
            <w:pPr>
              <w:pStyle w:val="TableTextColHeadSpace"/>
              <w:rPr>
                <w:rFonts w:cs="Arial"/>
                <w:sz w:val="20"/>
              </w:rPr>
            </w:pPr>
            <w:r>
              <w:rPr>
                <w:rFonts w:cs="Arial"/>
                <w:sz w:val="20"/>
              </w:rPr>
              <w:t>500 ml</w:t>
            </w:r>
          </w:p>
        </w:tc>
      </w:tr>
      <w:tr w:rsidR="00A11C9A" w:rsidRPr="00EE0EB6" w:rsidTr="002E72DF">
        <w:tc>
          <w:tcPr>
            <w:tcW w:w="1559" w:type="dxa"/>
            <w:tcBorders>
              <w:left w:val="single" w:sz="8" w:space="0" w:color="FFFFFF"/>
              <w:bottom w:val="nil"/>
              <w:right w:val="single" w:sz="24" w:space="0" w:color="FFFFFF"/>
            </w:tcBorders>
            <w:shd w:val="clear" w:color="auto" w:fill="FF671F"/>
          </w:tcPr>
          <w:p w:rsidR="00A11C9A" w:rsidRPr="00A11C9A" w:rsidRDefault="00A11C9A" w:rsidP="00A11C9A">
            <w:pPr>
              <w:pStyle w:val="tpc"/>
              <w:ind w:left="0" w:right="26"/>
              <w:rPr>
                <w:rFonts w:ascii="Helvetica" w:hAnsi="Helvetica"/>
                <w:color w:val="FFFFFF"/>
                <w:sz w:val="20"/>
                <w:szCs w:val="20"/>
              </w:rPr>
            </w:pPr>
            <w:r w:rsidRPr="00A11C9A">
              <w:rPr>
                <w:rFonts w:ascii="Helvetica" w:hAnsi="Helvetica"/>
                <w:color w:val="FFFFFF"/>
                <w:sz w:val="20"/>
                <w:szCs w:val="20"/>
              </w:rPr>
              <w:lastRenderedPageBreak/>
              <w:t>20</w:t>
            </w:r>
          </w:p>
        </w:tc>
        <w:tc>
          <w:tcPr>
            <w:tcW w:w="1418" w:type="dxa"/>
            <w:tcBorders>
              <w:left w:val="single" w:sz="8" w:space="0" w:color="FFFFFF"/>
              <w:right w:val="single" w:sz="8" w:space="0" w:color="FFFFFF"/>
            </w:tcBorders>
            <w:shd w:val="clear" w:color="auto" w:fill="FBCAA2"/>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1.0</w:t>
            </w:r>
          </w:p>
        </w:tc>
        <w:tc>
          <w:tcPr>
            <w:tcW w:w="1251" w:type="dxa"/>
            <w:tcBorders>
              <w:left w:val="single" w:sz="8" w:space="0" w:color="FFFFFF"/>
              <w:right w:val="single" w:sz="8" w:space="0" w:color="FFFFFF"/>
            </w:tcBorders>
            <w:shd w:val="clear" w:color="auto" w:fill="FDE9D9"/>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50</w:t>
            </w:r>
          </w:p>
        </w:tc>
        <w:tc>
          <w:tcPr>
            <w:tcW w:w="1335" w:type="dxa"/>
            <w:tcBorders>
              <w:left w:val="single" w:sz="8" w:space="0" w:color="FFFFFF"/>
              <w:right w:val="single" w:sz="8" w:space="0" w:color="FFFFFF"/>
            </w:tcBorders>
            <w:shd w:val="clear" w:color="auto" w:fill="FBCAA2"/>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200</w:t>
            </w:r>
          </w:p>
        </w:tc>
        <w:tc>
          <w:tcPr>
            <w:tcW w:w="1335" w:type="dxa"/>
            <w:tcBorders>
              <w:left w:val="single" w:sz="8" w:space="0" w:color="FFFFFF"/>
              <w:right w:val="single" w:sz="8" w:space="0" w:color="FFFFFF"/>
            </w:tcBorders>
            <w:shd w:val="clear" w:color="auto" w:fill="FDE9D9"/>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500</w:t>
            </w:r>
          </w:p>
        </w:tc>
      </w:tr>
      <w:tr w:rsidR="00A11C9A" w:rsidRPr="00EE0EB6" w:rsidTr="002E72DF">
        <w:tc>
          <w:tcPr>
            <w:tcW w:w="1559" w:type="dxa"/>
            <w:tcBorders>
              <w:top w:val="single" w:sz="8" w:space="0" w:color="FFFFFF"/>
              <w:left w:val="single" w:sz="8" w:space="0" w:color="FFFFFF"/>
              <w:bottom w:val="nil"/>
              <w:right w:val="single" w:sz="24" w:space="0" w:color="FFFFFF"/>
            </w:tcBorders>
            <w:shd w:val="clear" w:color="auto" w:fill="FF671F"/>
          </w:tcPr>
          <w:p w:rsidR="00A11C9A" w:rsidRPr="00A11C9A" w:rsidRDefault="00A11C9A" w:rsidP="00A11C9A">
            <w:pPr>
              <w:pStyle w:val="tpc"/>
              <w:ind w:left="0" w:right="26"/>
              <w:rPr>
                <w:rFonts w:ascii="Helvetica" w:hAnsi="Helvetica"/>
                <w:color w:val="FFFFFF"/>
                <w:sz w:val="20"/>
                <w:szCs w:val="20"/>
              </w:rPr>
            </w:pPr>
            <w:r w:rsidRPr="00A11C9A">
              <w:rPr>
                <w:rFonts w:ascii="Helvetica" w:hAnsi="Helvetica"/>
                <w:color w:val="FFFFFF"/>
                <w:sz w:val="20"/>
                <w:szCs w:val="20"/>
              </w:rPr>
              <w:t>30</w:t>
            </w:r>
          </w:p>
        </w:tc>
        <w:tc>
          <w:tcPr>
            <w:tcW w:w="1418" w:type="dxa"/>
            <w:tcBorders>
              <w:left w:val="single" w:sz="8" w:space="0" w:color="FFFFFF"/>
              <w:right w:val="single" w:sz="8" w:space="0" w:color="FFFFFF"/>
            </w:tcBorders>
            <w:shd w:val="clear" w:color="auto" w:fill="FBCAA2"/>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1.5</w:t>
            </w:r>
          </w:p>
        </w:tc>
        <w:tc>
          <w:tcPr>
            <w:tcW w:w="1251" w:type="dxa"/>
            <w:tcBorders>
              <w:left w:val="single" w:sz="8" w:space="0" w:color="FFFFFF"/>
              <w:right w:val="single" w:sz="8" w:space="0" w:color="FFFFFF"/>
            </w:tcBorders>
            <w:shd w:val="clear" w:color="auto" w:fill="FDE9D9"/>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33</w:t>
            </w:r>
          </w:p>
        </w:tc>
        <w:tc>
          <w:tcPr>
            <w:tcW w:w="1335" w:type="dxa"/>
            <w:tcBorders>
              <w:left w:val="single" w:sz="8" w:space="0" w:color="FFFFFF"/>
              <w:right w:val="single" w:sz="8" w:space="0" w:color="FFFFFF"/>
            </w:tcBorders>
            <w:shd w:val="clear" w:color="auto" w:fill="FBCAA2"/>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133</w:t>
            </w:r>
          </w:p>
        </w:tc>
        <w:tc>
          <w:tcPr>
            <w:tcW w:w="1335" w:type="dxa"/>
            <w:tcBorders>
              <w:left w:val="single" w:sz="8" w:space="0" w:color="FFFFFF"/>
              <w:right w:val="single" w:sz="8" w:space="0" w:color="FFFFFF"/>
            </w:tcBorders>
            <w:shd w:val="clear" w:color="auto" w:fill="FDE9D9"/>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333</w:t>
            </w:r>
          </w:p>
        </w:tc>
      </w:tr>
      <w:tr w:rsidR="00A11C9A" w:rsidRPr="00EE0EB6" w:rsidTr="002E72DF">
        <w:tc>
          <w:tcPr>
            <w:tcW w:w="1559" w:type="dxa"/>
            <w:tcBorders>
              <w:left w:val="single" w:sz="8" w:space="0" w:color="FFFFFF"/>
              <w:bottom w:val="nil"/>
              <w:right w:val="single" w:sz="24" w:space="0" w:color="FFFFFF"/>
            </w:tcBorders>
            <w:shd w:val="clear" w:color="auto" w:fill="FF671F"/>
          </w:tcPr>
          <w:p w:rsidR="00A11C9A" w:rsidRPr="00A11C9A" w:rsidRDefault="00A11C9A" w:rsidP="00A11C9A">
            <w:pPr>
              <w:pStyle w:val="tpc"/>
              <w:ind w:left="0" w:right="26"/>
              <w:rPr>
                <w:rFonts w:ascii="Helvetica" w:hAnsi="Helvetica"/>
                <w:color w:val="FFFFFF"/>
                <w:sz w:val="20"/>
                <w:szCs w:val="20"/>
              </w:rPr>
            </w:pPr>
            <w:r w:rsidRPr="00A11C9A">
              <w:rPr>
                <w:rFonts w:ascii="Helvetica" w:hAnsi="Helvetica"/>
                <w:color w:val="FFFFFF"/>
                <w:sz w:val="20"/>
                <w:szCs w:val="20"/>
              </w:rPr>
              <w:t>40</w:t>
            </w:r>
          </w:p>
        </w:tc>
        <w:tc>
          <w:tcPr>
            <w:tcW w:w="1418" w:type="dxa"/>
            <w:tcBorders>
              <w:left w:val="single" w:sz="8" w:space="0" w:color="FFFFFF"/>
              <w:right w:val="single" w:sz="8" w:space="0" w:color="FFFFFF"/>
            </w:tcBorders>
            <w:shd w:val="clear" w:color="auto" w:fill="FBCAA2"/>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2.0</w:t>
            </w:r>
          </w:p>
        </w:tc>
        <w:tc>
          <w:tcPr>
            <w:tcW w:w="1251" w:type="dxa"/>
            <w:tcBorders>
              <w:left w:val="single" w:sz="8" w:space="0" w:color="FFFFFF"/>
              <w:right w:val="single" w:sz="8" w:space="0" w:color="FFFFFF"/>
            </w:tcBorders>
            <w:shd w:val="clear" w:color="auto" w:fill="FDE9D9"/>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25</w:t>
            </w:r>
          </w:p>
        </w:tc>
        <w:tc>
          <w:tcPr>
            <w:tcW w:w="1335" w:type="dxa"/>
            <w:tcBorders>
              <w:left w:val="single" w:sz="8" w:space="0" w:color="FFFFFF"/>
              <w:right w:val="single" w:sz="8" w:space="0" w:color="FFFFFF"/>
            </w:tcBorders>
            <w:shd w:val="clear" w:color="auto" w:fill="FBCAA2"/>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100</w:t>
            </w:r>
          </w:p>
        </w:tc>
        <w:tc>
          <w:tcPr>
            <w:tcW w:w="1335" w:type="dxa"/>
            <w:tcBorders>
              <w:left w:val="single" w:sz="8" w:space="0" w:color="FFFFFF"/>
              <w:right w:val="single" w:sz="8" w:space="0" w:color="FFFFFF"/>
            </w:tcBorders>
            <w:shd w:val="clear" w:color="auto" w:fill="FDE9D9"/>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250</w:t>
            </w:r>
          </w:p>
        </w:tc>
      </w:tr>
      <w:tr w:rsidR="00A11C9A" w:rsidRPr="00EE0EB6" w:rsidTr="002E72DF">
        <w:tc>
          <w:tcPr>
            <w:tcW w:w="1559" w:type="dxa"/>
            <w:tcBorders>
              <w:left w:val="single" w:sz="8" w:space="0" w:color="FFFFFF"/>
              <w:bottom w:val="nil"/>
              <w:right w:val="single" w:sz="24" w:space="0" w:color="FFFFFF"/>
            </w:tcBorders>
            <w:shd w:val="clear" w:color="auto" w:fill="FF671F"/>
          </w:tcPr>
          <w:p w:rsidR="00A11C9A" w:rsidRPr="00A11C9A" w:rsidRDefault="00A11C9A" w:rsidP="00A11C9A">
            <w:pPr>
              <w:pStyle w:val="tpc"/>
              <w:ind w:left="0" w:right="26"/>
              <w:rPr>
                <w:rFonts w:ascii="Helvetica" w:hAnsi="Helvetica"/>
                <w:color w:val="FFFFFF"/>
                <w:sz w:val="20"/>
                <w:szCs w:val="20"/>
              </w:rPr>
            </w:pPr>
            <w:r w:rsidRPr="00A11C9A">
              <w:rPr>
                <w:rFonts w:ascii="Helvetica" w:hAnsi="Helvetica"/>
                <w:color w:val="FFFFFF"/>
                <w:sz w:val="20"/>
                <w:szCs w:val="20"/>
              </w:rPr>
              <w:t>50</w:t>
            </w:r>
          </w:p>
        </w:tc>
        <w:tc>
          <w:tcPr>
            <w:tcW w:w="1418" w:type="dxa"/>
            <w:tcBorders>
              <w:left w:val="single" w:sz="8" w:space="0" w:color="FFFFFF"/>
              <w:bottom w:val="nil"/>
              <w:right w:val="single" w:sz="8" w:space="0" w:color="FFFFFF"/>
            </w:tcBorders>
            <w:shd w:val="clear" w:color="auto" w:fill="FBCAA2"/>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2.5</w:t>
            </w:r>
          </w:p>
        </w:tc>
        <w:tc>
          <w:tcPr>
            <w:tcW w:w="1251" w:type="dxa"/>
            <w:tcBorders>
              <w:left w:val="single" w:sz="8" w:space="0" w:color="FFFFFF"/>
              <w:bottom w:val="nil"/>
              <w:right w:val="single" w:sz="8" w:space="0" w:color="FFFFFF"/>
            </w:tcBorders>
            <w:shd w:val="clear" w:color="auto" w:fill="FDE9D9"/>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20</w:t>
            </w:r>
          </w:p>
        </w:tc>
        <w:tc>
          <w:tcPr>
            <w:tcW w:w="1335" w:type="dxa"/>
            <w:tcBorders>
              <w:left w:val="single" w:sz="8" w:space="0" w:color="FFFFFF"/>
              <w:bottom w:val="nil"/>
              <w:right w:val="single" w:sz="8" w:space="0" w:color="FFFFFF"/>
            </w:tcBorders>
            <w:shd w:val="clear" w:color="auto" w:fill="FBCAA2"/>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80</w:t>
            </w:r>
          </w:p>
        </w:tc>
        <w:tc>
          <w:tcPr>
            <w:tcW w:w="1335" w:type="dxa"/>
            <w:tcBorders>
              <w:left w:val="single" w:sz="8" w:space="0" w:color="FFFFFF"/>
              <w:bottom w:val="nil"/>
              <w:right w:val="single" w:sz="8" w:space="0" w:color="FFFFFF"/>
            </w:tcBorders>
            <w:shd w:val="clear" w:color="auto" w:fill="FDE9D9"/>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200</w:t>
            </w:r>
          </w:p>
        </w:tc>
      </w:tr>
      <w:tr w:rsidR="00A11C9A" w:rsidRPr="00EE0EB6" w:rsidTr="002E72DF">
        <w:tc>
          <w:tcPr>
            <w:tcW w:w="1559" w:type="dxa"/>
            <w:tcBorders>
              <w:left w:val="single" w:sz="8" w:space="0" w:color="FFFFFF"/>
              <w:bottom w:val="nil"/>
              <w:right w:val="single" w:sz="24" w:space="0" w:color="FFFFFF"/>
            </w:tcBorders>
            <w:shd w:val="clear" w:color="auto" w:fill="FF671F"/>
          </w:tcPr>
          <w:p w:rsidR="00A11C9A" w:rsidRPr="00A11C9A" w:rsidRDefault="00A11C9A" w:rsidP="00A11C9A">
            <w:pPr>
              <w:pStyle w:val="tpc"/>
              <w:ind w:left="0" w:right="26"/>
              <w:rPr>
                <w:rFonts w:ascii="Helvetica" w:hAnsi="Helvetica"/>
                <w:color w:val="FFFFFF"/>
                <w:sz w:val="20"/>
                <w:szCs w:val="20"/>
              </w:rPr>
            </w:pPr>
            <w:r w:rsidRPr="00A11C9A">
              <w:rPr>
                <w:rFonts w:ascii="Helvetica" w:hAnsi="Helvetica"/>
                <w:color w:val="FFFFFF"/>
                <w:sz w:val="20"/>
                <w:szCs w:val="20"/>
              </w:rPr>
              <w:t>60</w:t>
            </w:r>
          </w:p>
        </w:tc>
        <w:tc>
          <w:tcPr>
            <w:tcW w:w="1418" w:type="dxa"/>
            <w:tcBorders>
              <w:left w:val="single" w:sz="8" w:space="0" w:color="FFFFFF"/>
              <w:bottom w:val="nil"/>
              <w:right w:val="single" w:sz="8" w:space="0" w:color="FFFFFF"/>
            </w:tcBorders>
            <w:shd w:val="clear" w:color="auto" w:fill="FBCAA2"/>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3.0</w:t>
            </w:r>
          </w:p>
        </w:tc>
        <w:tc>
          <w:tcPr>
            <w:tcW w:w="1251" w:type="dxa"/>
            <w:tcBorders>
              <w:left w:val="single" w:sz="8" w:space="0" w:color="FFFFFF"/>
              <w:bottom w:val="nil"/>
              <w:right w:val="single" w:sz="8" w:space="0" w:color="FFFFFF"/>
            </w:tcBorders>
            <w:shd w:val="clear" w:color="auto" w:fill="FDE9D9"/>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17</w:t>
            </w:r>
          </w:p>
        </w:tc>
        <w:tc>
          <w:tcPr>
            <w:tcW w:w="1335" w:type="dxa"/>
            <w:tcBorders>
              <w:left w:val="single" w:sz="8" w:space="0" w:color="FFFFFF"/>
              <w:bottom w:val="nil"/>
              <w:right w:val="single" w:sz="8" w:space="0" w:color="FFFFFF"/>
            </w:tcBorders>
            <w:shd w:val="clear" w:color="auto" w:fill="FBCAA2"/>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67</w:t>
            </w:r>
          </w:p>
        </w:tc>
        <w:tc>
          <w:tcPr>
            <w:tcW w:w="1335" w:type="dxa"/>
            <w:tcBorders>
              <w:left w:val="single" w:sz="8" w:space="0" w:color="FFFFFF"/>
              <w:bottom w:val="nil"/>
              <w:right w:val="single" w:sz="8" w:space="0" w:color="FFFFFF"/>
            </w:tcBorders>
            <w:shd w:val="clear" w:color="auto" w:fill="FDE9D9"/>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167</w:t>
            </w:r>
          </w:p>
        </w:tc>
      </w:tr>
      <w:tr w:rsidR="00A11C9A" w:rsidRPr="00EE0EB6" w:rsidTr="002E72DF">
        <w:tc>
          <w:tcPr>
            <w:tcW w:w="1559" w:type="dxa"/>
            <w:tcBorders>
              <w:left w:val="single" w:sz="8" w:space="0" w:color="FFFFFF"/>
              <w:bottom w:val="nil"/>
              <w:right w:val="single" w:sz="24" w:space="0" w:color="FFFFFF"/>
            </w:tcBorders>
            <w:shd w:val="clear" w:color="auto" w:fill="FF671F"/>
          </w:tcPr>
          <w:p w:rsidR="00A11C9A" w:rsidRPr="00A11C9A" w:rsidRDefault="00A11C9A" w:rsidP="00A11C9A">
            <w:pPr>
              <w:pStyle w:val="tpc"/>
              <w:ind w:left="0" w:right="26"/>
              <w:rPr>
                <w:rFonts w:ascii="Helvetica" w:hAnsi="Helvetica"/>
                <w:color w:val="FFFFFF"/>
                <w:sz w:val="20"/>
                <w:szCs w:val="20"/>
              </w:rPr>
            </w:pPr>
            <w:r w:rsidRPr="00A11C9A">
              <w:rPr>
                <w:rFonts w:ascii="Helvetica" w:hAnsi="Helvetica"/>
                <w:color w:val="FFFFFF"/>
                <w:sz w:val="20"/>
                <w:szCs w:val="20"/>
              </w:rPr>
              <w:t>70</w:t>
            </w:r>
          </w:p>
        </w:tc>
        <w:tc>
          <w:tcPr>
            <w:tcW w:w="1418" w:type="dxa"/>
            <w:tcBorders>
              <w:left w:val="single" w:sz="8" w:space="0" w:color="FFFFFF"/>
              <w:bottom w:val="nil"/>
              <w:right w:val="single" w:sz="8" w:space="0" w:color="FFFFFF"/>
            </w:tcBorders>
            <w:shd w:val="clear" w:color="auto" w:fill="FBCAA2"/>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3.5</w:t>
            </w:r>
          </w:p>
        </w:tc>
        <w:tc>
          <w:tcPr>
            <w:tcW w:w="1251" w:type="dxa"/>
            <w:tcBorders>
              <w:left w:val="single" w:sz="8" w:space="0" w:color="FFFFFF"/>
              <w:bottom w:val="nil"/>
              <w:right w:val="single" w:sz="8" w:space="0" w:color="FFFFFF"/>
            </w:tcBorders>
            <w:shd w:val="clear" w:color="auto" w:fill="FDE9D9"/>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14</w:t>
            </w:r>
          </w:p>
        </w:tc>
        <w:tc>
          <w:tcPr>
            <w:tcW w:w="1335" w:type="dxa"/>
            <w:tcBorders>
              <w:left w:val="single" w:sz="8" w:space="0" w:color="FFFFFF"/>
              <w:bottom w:val="nil"/>
              <w:right w:val="single" w:sz="8" w:space="0" w:color="FFFFFF"/>
            </w:tcBorders>
            <w:shd w:val="clear" w:color="auto" w:fill="FBCAA2"/>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57</w:t>
            </w:r>
          </w:p>
        </w:tc>
        <w:tc>
          <w:tcPr>
            <w:tcW w:w="1335" w:type="dxa"/>
            <w:tcBorders>
              <w:left w:val="single" w:sz="8" w:space="0" w:color="FFFFFF"/>
              <w:bottom w:val="nil"/>
              <w:right w:val="single" w:sz="8" w:space="0" w:color="FFFFFF"/>
            </w:tcBorders>
            <w:shd w:val="clear" w:color="auto" w:fill="FDE9D9"/>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143</w:t>
            </w:r>
          </w:p>
        </w:tc>
      </w:tr>
      <w:tr w:rsidR="00A11C9A" w:rsidRPr="00EE0EB6" w:rsidTr="002E72DF">
        <w:tc>
          <w:tcPr>
            <w:tcW w:w="1559" w:type="dxa"/>
            <w:tcBorders>
              <w:left w:val="single" w:sz="8" w:space="0" w:color="FFFFFF"/>
              <w:bottom w:val="nil"/>
              <w:right w:val="single" w:sz="24" w:space="0" w:color="FFFFFF"/>
            </w:tcBorders>
            <w:shd w:val="clear" w:color="auto" w:fill="FF671F"/>
          </w:tcPr>
          <w:p w:rsidR="00A11C9A" w:rsidRPr="00A11C9A" w:rsidRDefault="00A11C9A" w:rsidP="00A11C9A">
            <w:pPr>
              <w:pStyle w:val="tpc"/>
              <w:ind w:left="0" w:right="26"/>
              <w:rPr>
                <w:rFonts w:ascii="Helvetica" w:hAnsi="Helvetica"/>
                <w:color w:val="FFFFFF"/>
                <w:sz w:val="20"/>
                <w:szCs w:val="20"/>
              </w:rPr>
            </w:pPr>
            <w:r w:rsidRPr="00A11C9A">
              <w:rPr>
                <w:rFonts w:ascii="Helvetica" w:hAnsi="Helvetica"/>
                <w:color w:val="FFFFFF"/>
                <w:sz w:val="20"/>
                <w:szCs w:val="20"/>
              </w:rPr>
              <w:t>80</w:t>
            </w:r>
          </w:p>
        </w:tc>
        <w:tc>
          <w:tcPr>
            <w:tcW w:w="1418" w:type="dxa"/>
            <w:tcBorders>
              <w:left w:val="single" w:sz="8" w:space="0" w:color="FFFFFF"/>
              <w:bottom w:val="nil"/>
              <w:right w:val="single" w:sz="8" w:space="0" w:color="FFFFFF"/>
            </w:tcBorders>
            <w:shd w:val="clear" w:color="auto" w:fill="FBCAA2"/>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4.0</w:t>
            </w:r>
          </w:p>
        </w:tc>
        <w:tc>
          <w:tcPr>
            <w:tcW w:w="1251" w:type="dxa"/>
            <w:tcBorders>
              <w:left w:val="single" w:sz="8" w:space="0" w:color="FFFFFF"/>
              <w:bottom w:val="nil"/>
              <w:right w:val="single" w:sz="8" w:space="0" w:color="FFFFFF"/>
            </w:tcBorders>
            <w:shd w:val="clear" w:color="auto" w:fill="FDE9D9"/>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13</w:t>
            </w:r>
          </w:p>
        </w:tc>
        <w:tc>
          <w:tcPr>
            <w:tcW w:w="1335" w:type="dxa"/>
            <w:tcBorders>
              <w:left w:val="single" w:sz="8" w:space="0" w:color="FFFFFF"/>
              <w:bottom w:val="nil"/>
              <w:right w:val="single" w:sz="8" w:space="0" w:color="FFFFFF"/>
            </w:tcBorders>
            <w:shd w:val="clear" w:color="auto" w:fill="FBCAA2"/>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50</w:t>
            </w:r>
          </w:p>
        </w:tc>
        <w:tc>
          <w:tcPr>
            <w:tcW w:w="1335" w:type="dxa"/>
            <w:tcBorders>
              <w:left w:val="single" w:sz="8" w:space="0" w:color="FFFFFF"/>
              <w:bottom w:val="nil"/>
              <w:right w:val="single" w:sz="8" w:space="0" w:color="FFFFFF"/>
            </w:tcBorders>
            <w:shd w:val="clear" w:color="auto" w:fill="FDE9D9"/>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125</w:t>
            </w:r>
          </w:p>
        </w:tc>
      </w:tr>
      <w:tr w:rsidR="00A11C9A" w:rsidRPr="00EE0EB6" w:rsidTr="002E72DF">
        <w:tc>
          <w:tcPr>
            <w:tcW w:w="1559" w:type="dxa"/>
            <w:tcBorders>
              <w:left w:val="single" w:sz="8" w:space="0" w:color="FFFFFF"/>
              <w:bottom w:val="nil"/>
              <w:right w:val="single" w:sz="24" w:space="0" w:color="FFFFFF"/>
            </w:tcBorders>
            <w:shd w:val="clear" w:color="auto" w:fill="FF671F"/>
          </w:tcPr>
          <w:p w:rsidR="00A11C9A" w:rsidRPr="00A11C9A" w:rsidRDefault="00A11C9A" w:rsidP="00A11C9A">
            <w:pPr>
              <w:pStyle w:val="tpc"/>
              <w:ind w:left="0" w:right="26"/>
              <w:rPr>
                <w:rFonts w:ascii="Helvetica" w:hAnsi="Helvetica"/>
                <w:color w:val="FFFFFF"/>
                <w:sz w:val="20"/>
                <w:szCs w:val="20"/>
              </w:rPr>
            </w:pPr>
            <w:r w:rsidRPr="00A11C9A">
              <w:rPr>
                <w:rFonts w:ascii="Helvetica" w:hAnsi="Helvetica"/>
                <w:color w:val="FFFFFF"/>
                <w:sz w:val="20"/>
                <w:szCs w:val="20"/>
              </w:rPr>
              <w:t>90</w:t>
            </w:r>
          </w:p>
        </w:tc>
        <w:tc>
          <w:tcPr>
            <w:tcW w:w="1418" w:type="dxa"/>
            <w:tcBorders>
              <w:left w:val="single" w:sz="8" w:space="0" w:color="FFFFFF"/>
              <w:bottom w:val="nil"/>
              <w:right w:val="single" w:sz="8" w:space="0" w:color="FFFFFF"/>
            </w:tcBorders>
            <w:shd w:val="clear" w:color="auto" w:fill="FBCAA2"/>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4.5</w:t>
            </w:r>
          </w:p>
        </w:tc>
        <w:tc>
          <w:tcPr>
            <w:tcW w:w="1251" w:type="dxa"/>
            <w:tcBorders>
              <w:left w:val="single" w:sz="8" w:space="0" w:color="FFFFFF"/>
              <w:bottom w:val="nil"/>
              <w:right w:val="single" w:sz="8" w:space="0" w:color="FFFFFF"/>
            </w:tcBorders>
            <w:shd w:val="clear" w:color="auto" w:fill="FDE9D9"/>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11</w:t>
            </w:r>
          </w:p>
        </w:tc>
        <w:tc>
          <w:tcPr>
            <w:tcW w:w="1335" w:type="dxa"/>
            <w:tcBorders>
              <w:left w:val="single" w:sz="8" w:space="0" w:color="FFFFFF"/>
              <w:bottom w:val="nil"/>
              <w:right w:val="single" w:sz="8" w:space="0" w:color="FFFFFF"/>
            </w:tcBorders>
            <w:shd w:val="clear" w:color="auto" w:fill="FBCAA2"/>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44</w:t>
            </w:r>
          </w:p>
        </w:tc>
        <w:tc>
          <w:tcPr>
            <w:tcW w:w="1335" w:type="dxa"/>
            <w:tcBorders>
              <w:left w:val="single" w:sz="8" w:space="0" w:color="FFFFFF"/>
              <w:bottom w:val="nil"/>
              <w:right w:val="single" w:sz="8" w:space="0" w:color="FFFFFF"/>
            </w:tcBorders>
            <w:shd w:val="clear" w:color="auto" w:fill="FDE9D9"/>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111</w:t>
            </w:r>
          </w:p>
        </w:tc>
      </w:tr>
      <w:tr w:rsidR="00A11C9A" w:rsidRPr="00EE0EB6" w:rsidTr="002E72DF">
        <w:tc>
          <w:tcPr>
            <w:tcW w:w="1559" w:type="dxa"/>
            <w:tcBorders>
              <w:left w:val="single" w:sz="8" w:space="0" w:color="FFFFFF"/>
              <w:bottom w:val="nil"/>
              <w:right w:val="single" w:sz="24" w:space="0" w:color="FFFFFF"/>
            </w:tcBorders>
            <w:shd w:val="clear" w:color="auto" w:fill="FF671F"/>
          </w:tcPr>
          <w:p w:rsidR="00A11C9A" w:rsidRPr="00A11C9A" w:rsidRDefault="00A11C9A" w:rsidP="00A11C9A">
            <w:pPr>
              <w:pStyle w:val="tpc"/>
              <w:ind w:left="0" w:right="26"/>
              <w:rPr>
                <w:rFonts w:ascii="Helvetica" w:hAnsi="Helvetica"/>
                <w:color w:val="FFFFFF"/>
                <w:sz w:val="20"/>
                <w:szCs w:val="20"/>
              </w:rPr>
            </w:pPr>
            <w:r w:rsidRPr="00A11C9A">
              <w:rPr>
                <w:rFonts w:ascii="Helvetica" w:hAnsi="Helvetica"/>
                <w:color w:val="FFFFFF"/>
                <w:sz w:val="20"/>
                <w:szCs w:val="20"/>
              </w:rPr>
              <w:t>100</w:t>
            </w:r>
          </w:p>
        </w:tc>
        <w:tc>
          <w:tcPr>
            <w:tcW w:w="1418" w:type="dxa"/>
            <w:tcBorders>
              <w:left w:val="single" w:sz="8" w:space="0" w:color="FFFFFF"/>
              <w:bottom w:val="nil"/>
              <w:right w:val="single" w:sz="8" w:space="0" w:color="FFFFFF"/>
            </w:tcBorders>
            <w:shd w:val="clear" w:color="auto" w:fill="FBCAA2"/>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5.0</w:t>
            </w:r>
          </w:p>
        </w:tc>
        <w:tc>
          <w:tcPr>
            <w:tcW w:w="1251" w:type="dxa"/>
            <w:tcBorders>
              <w:left w:val="single" w:sz="8" w:space="0" w:color="FFFFFF"/>
              <w:bottom w:val="nil"/>
              <w:right w:val="single" w:sz="8" w:space="0" w:color="FFFFFF"/>
            </w:tcBorders>
            <w:shd w:val="clear" w:color="auto" w:fill="FDE9D9"/>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10</w:t>
            </w:r>
          </w:p>
        </w:tc>
        <w:tc>
          <w:tcPr>
            <w:tcW w:w="1335" w:type="dxa"/>
            <w:tcBorders>
              <w:left w:val="single" w:sz="8" w:space="0" w:color="FFFFFF"/>
              <w:bottom w:val="nil"/>
              <w:right w:val="single" w:sz="8" w:space="0" w:color="FFFFFF"/>
            </w:tcBorders>
            <w:shd w:val="clear" w:color="auto" w:fill="FBCAA2"/>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40</w:t>
            </w:r>
          </w:p>
        </w:tc>
        <w:tc>
          <w:tcPr>
            <w:tcW w:w="1335" w:type="dxa"/>
            <w:tcBorders>
              <w:left w:val="single" w:sz="8" w:space="0" w:color="FFFFFF"/>
              <w:bottom w:val="nil"/>
              <w:right w:val="single" w:sz="8" w:space="0" w:color="FFFFFF"/>
            </w:tcBorders>
            <w:shd w:val="clear" w:color="auto" w:fill="FDE9D9"/>
          </w:tcPr>
          <w:p w:rsidR="00A11C9A" w:rsidRPr="002762B4" w:rsidRDefault="00A11C9A" w:rsidP="00A11C9A">
            <w:pPr>
              <w:pStyle w:val="tpc"/>
              <w:ind w:left="0" w:right="26"/>
              <w:rPr>
                <w:rFonts w:ascii="Helvetica" w:hAnsi="Helvetica"/>
                <w:sz w:val="20"/>
                <w:szCs w:val="20"/>
              </w:rPr>
            </w:pPr>
            <w:r w:rsidRPr="002762B4">
              <w:rPr>
                <w:rFonts w:ascii="Helvetica" w:hAnsi="Helvetica"/>
                <w:sz w:val="20"/>
                <w:szCs w:val="20"/>
              </w:rPr>
              <w:t>100</w:t>
            </w:r>
          </w:p>
        </w:tc>
      </w:tr>
    </w:tbl>
    <w:p w:rsidR="002E72DF" w:rsidRPr="002E72DF" w:rsidRDefault="002E72DF" w:rsidP="002E72DF">
      <w:pPr>
        <w:pStyle w:val="p"/>
        <w:ind w:left="0" w:right="26"/>
        <w:rPr>
          <w:sz w:val="20"/>
          <w:szCs w:val="20"/>
        </w:rPr>
      </w:pPr>
      <w:r w:rsidRPr="002E72DF">
        <w:rPr>
          <w:sz w:val="20"/>
          <w:szCs w:val="20"/>
        </w:rPr>
        <w:t>To ensure administration of a correct dose, bodyweight should be determined as accurately as possible; accuracy of the dosing device should be checked. If animals are to be treated collectively rather than individually, they should be grouped according to their bodyweight and dosed accordingly, in order to avoid under- or overdosing.</w:t>
      </w:r>
    </w:p>
    <w:p w:rsidR="002E72DF" w:rsidRPr="002E72DF" w:rsidRDefault="002E72DF" w:rsidP="002E72DF">
      <w:pPr>
        <w:pStyle w:val="p"/>
        <w:ind w:left="0" w:right="26"/>
        <w:rPr>
          <w:sz w:val="20"/>
          <w:szCs w:val="20"/>
        </w:rPr>
      </w:pPr>
      <w:r w:rsidRPr="002E72DF">
        <w:rPr>
          <w:sz w:val="20"/>
          <w:szCs w:val="20"/>
        </w:rPr>
        <w:t xml:space="preserve">The injection should be administered as a single subcutaneous injection at the base of the ear using an 18 gauge, 25 </w:t>
      </w:r>
      <w:del w:id="13" w:author="tibblesd" w:date="2014-01-15T09:52:00Z">
        <w:r w:rsidRPr="002E72DF" w:rsidDel="00B009EF">
          <w:rPr>
            <w:sz w:val="20"/>
            <w:szCs w:val="20"/>
          </w:rPr>
          <w:delText xml:space="preserve">- 40 </w:delText>
        </w:r>
      </w:del>
      <w:r w:rsidRPr="002E72DF">
        <w:rPr>
          <w:sz w:val="20"/>
          <w:szCs w:val="20"/>
        </w:rPr>
        <w:t>mm hypodermic needle. With the animal's head under control, the formulation should be administered about 2 cm caudal from the anterior (rostral) edge of the pinna at the base of the ear. The skin at the base of the selected ear should be pinched and the product injected into the subcutaneous tissue. Following subcutaneous administration, the needle should be withdrawn from the skin as pressure is applied with the thumb at the point of insertion for several seconds. If leakage occurs then pressure should be applied for several additional seconds.</w:t>
      </w:r>
    </w:p>
    <w:p w:rsidR="00A07E96" w:rsidRPr="00A07E96" w:rsidRDefault="00A07E96" w:rsidP="00A07E96">
      <w:pPr>
        <w:pStyle w:val="DsBoldHead"/>
        <w:rPr>
          <w:rFonts w:ascii="Arial" w:hAnsi="Arial" w:cs="Arial"/>
          <w:color w:val="auto"/>
        </w:rPr>
      </w:pPr>
      <w:r w:rsidRPr="00A07E96">
        <w:rPr>
          <w:rFonts w:ascii="Arial" w:hAnsi="Arial" w:cs="Arial"/>
          <w:color w:val="auto"/>
        </w:rPr>
        <w:t xml:space="preserve">CONTRA-INDICATIONS, WARNINGS, ETC </w:t>
      </w:r>
    </w:p>
    <w:p w:rsidR="002E72DF" w:rsidRPr="002E72DF" w:rsidDel="00B009EF" w:rsidRDefault="002E72DF" w:rsidP="002E72DF">
      <w:pPr>
        <w:pStyle w:val="p"/>
        <w:ind w:left="0" w:right="26"/>
        <w:rPr>
          <w:del w:id="14" w:author="tibblesd" w:date="2014-01-15T09:55:00Z"/>
          <w:sz w:val="20"/>
          <w:szCs w:val="20"/>
        </w:rPr>
      </w:pPr>
      <w:del w:id="15" w:author="tibblesd" w:date="2014-01-15T09:55:00Z">
        <w:r w:rsidRPr="002E72DF" w:rsidDel="00B009EF">
          <w:rPr>
            <w:sz w:val="20"/>
            <w:szCs w:val="20"/>
          </w:rPr>
          <w:delText>Do not use in dairy sheep, at any stage of life.</w:delText>
        </w:r>
      </w:del>
    </w:p>
    <w:p w:rsidR="002E72DF" w:rsidRPr="002E72DF" w:rsidRDefault="002E72DF" w:rsidP="002E72DF">
      <w:pPr>
        <w:pStyle w:val="p"/>
        <w:ind w:left="0" w:right="26"/>
        <w:rPr>
          <w:sz w:val="20"/>
          <w:szCs w:val="20"/>
        </w:rPr>
      </w:pPr>
      <w:r w:rsidRPr="002E72DF">
        <w:rPr>
          <w:sz w:val="20"/>
          <w:szCs w:val="20"/>
        </w:rPr>
        <w:t>Do not use in sheep less than 15 kg bodyweight.</w:t>
      </w:r>
    </w:p>
    <w:p w:rsidR="002E72DF" w:rsidRPr="002E72DF" w:rsidRDefault="002E72DF" w:rsidP="002E72DF">
      <w:pPr>
        <w:pStyle w:val="p"/>
        <w:ind w:left="0" w:right="26"/>
        <w:rPr>
          <w:sz w:val="20"/>
          <w:szCs w:val="20"/>
        </w:rPr>
      </w:pPr>
      <w:r w:rsidRPr="002E72DF">
        <w:rPr>
          <w:sz w:val="20"/>
          <w:szCs w:val="20"/>
        </w:rPr>
        <w:t>Do not use in cases of hypersensitivity to the active substance or to any excipients.</w:t>
      </w:r>
    </w:p>
    <w:p w:rsidR="002E72DF" w:rsidRPr="002E72DF" w:rsidRDefault="002E72DF" w:rsidP="002E72DF">
      <w:pPr>
        <w:pStyle w:val="p"/>
        <w:ind w:left="0" w:right="26"/>
        <w:rPr>
          <w:sz w:val="20"/>
          <w:szCs w:val="20"/>
        </w:rPr>
      </w:pPr>
      <w:r w:rsidRPr="002E72DF">
        <w:rPr>
          <w:sz w:val="20"/>
          <w:szCs w:val="20"/>
        </w:rPr>
        <w:t>Swelling and inflammation may be found at the injection site in some animals following treatment. The swelling generally disappears within 7 days of treatment and generally resolves without any medical treatment required. In rare cases, adverse reactions such as transitory salivation, depression, drowsiness and ataxia might occur. No particular treatment is required; these symptoms usually disappear within 24 to 48 hours. There is no specific antidote.</w:t>
      </w:r>
    </w:p>
    <w:p w:rsidR="002E72DF" w:rsidRPr="002E72DF" w:rsidRDefault="002E72DF" w:rsidP="002E72DF">
      <w:pPr>
        <w:pStyle w:val="p"/>
        <w:ind w:left="0" w:right="26"/>
        <w:rPr>
          <w:sz w:val="20"/>
          <w:szCs w:val="20"/>
        </w:rPr>
      </w:pPr>
      <w:r w:rsidRPr="002E72DF">
        <w:rPr>
          <w:sz w:val="20"/>
          <w:szCs w:val="20"/>
        </w:rPr>
        <w:t>Signs of overdoses have not been seen at 3 and 5 times the recommended dose. However, if they do occur they should be consistent with the mode of action of moxidectin and would be manifested as transient salivation, depression, drowsiness and ataxia 24 to 36 hours post-treatment. The signs would usually disappear within 36 to 72 hours without treatment. There is no specific antidote.</w:t>
      </w:r>
    </w:p>
    <w:p w:rsidR="002E72DF" w:rsidRPr="002E72DF" w:rsidDel="00B009EF" w:rsidRDefault="002E72DF" w:rsidP="002E72DF">
      <w:pPr>
        <w:pStyle w:val="p"/>
        <w:ind w:left="0" w:right="26"/>
        <w:rPr>
          <w:del w:id="16" w:author="tibblesd" w:date="2014-01-15T09:56:00Z"/>
          <w:sz w:val="20"/>
          <w:szCs w:val="20"/>
        </w:rPr>
      </w:pPr>
      <w:del w:id="17" w:author="tibblesd" w:date="2014-01-15T09:56:00Z">
        <w:r w:rsidRPr="002E72DF" w:rsidDel="00B009EF">
          <w:rPr>
            <w:sz w:val="20"/>
            <w:szCs w:val="20"/>
          </w:rPr>
          <w:delText>If you notice any serious effects or other effects not mentioned in this leaflet, please inform your veterinary surgeon.</w:delText>
        </w:r>
      </w:del>
    </w:p>
    <w:p w:rsidR="002E72DF" w:rsidRPr="002E72DF" w:rsidRDefault="002E72DF" w:rsidP="002E72DF">
      <w:pPr>
        <w:pStyle w:val="p"/>
        <w:ind w:left="0" w:right="26"/>
        <w:rPr>
          <w:sz w:val="20"/>
          <w:szCs w:val="20"/>
        </w:rPr>
      </w:pPr>
      <w:r w:rsidRPr="002E72DF">
        <w:rPr>
          <w:sz w:val="20"/>
          <w:szCs w:val="20"/>
        </w:rPr>
        <w:t>CYDECTIN 2</w:t>
      </w:r>
      <w:ins w:id="18" w:author="tibblesd" w:date="2014-01-15T09:56:00Z">
        <w:r w:rsidR="00B009EF">
          <w:rPr>
            <w:sz w:val="20"/>
            <w:szCs w:val="20"/>
          </w:rPr>
          <w:t>0 mg/ml</w:t>
        </w:r>
      </w:ins>
      <w:del w:id="19" w:author="tibblesd" w:date="2014-01-15T09:56:00Z">
        <w:r w:rsidRPr="002E72DF" w:rsidDel="00B009EF">
          <w:rPr>
            <w:sz w:val="20"/>
            <w:szCs w:val="20"/>
          </w:rPr>
          <w:delText xml:space="preserve">% </w:delText>
        </w:r>
      </w:del>
      <w:ins w:id="20" w:author="tibblesd" w:date="2014-01-15T09:56:00Z">
        <w:r w:rsidR="00B009EF">
          <w:rPr>
            <w:sz w:val="20"/>
            <w:szCs w:val="20"/>
          </w:rPr>
          <w:t xml:space="preserve"> </w:t>
        </w:r>
      </w:ins>
      <w:r w:rsidRPr="002E72DF">
        <w:rPr>
          <w:sz w:val="20"/>
          <w:szCs w:val="20"/>
        </w:rPr>
        <w:t>LA for Sheep has been formulated specifically for subcutaneous injection in the base of the ear of sheep and must not be given by any other route of administration or to any other species.</w:t>
      </w:r>
    </w:p>
    <w:p w:rsidR="002E72DF" w:rsidRPr="002E72DF" w:rsidRDefault="002E72DF" w:rsidP="002E72DF">
      <w:pPr>
        <w:pStyle w:val="p"/>
        <w:ind w:left="0" w:right="26"/>
        <w:rPr>
          <w:sz w:val="20"/>
          <w:szCs w:val="20"/>
        </w:rPr>
      </w:pPr>
      <w:del w:id="21" w:author="tibblesd" w:date="2014-01-15T09:57:00Z">
        <w:r w:rsidRPr="002E72DF" w:rsidDel="00B009EF">
          <w:rPr>
            <w:sz w:val="20"/>
            <w:szCs w:val="20"/>
          </w:rPr>
          <w:delText xml:space="preserve">• </w:delText>
        </w:r>
      </w:del>
      <w:r w:rsidRPr="002E72DF">
        <w:rPr>
          <w:sz w:val="20"/>
          <w:szCs w:val="20"/>
        </w:rPr>
        <w:t>Care should be taken to avoid the following practices because they increase the risk of development of resistance and could ultimately result in ineffective therapy:</w:t>
      </w:r>
    </w:p>
    <w:p w:rsidR="002E72DF" w:rsidRPr="002E72DF" w:rsidRDefault="002E72DF" w:rsidP="002E72DF">
      <w:pPr>
        <w:pStyle w:val="p"/>
        <w:ind w:left="0" w:right="26"/>
        <w:rPr>
          <w:sz w:val="20"/>
          <w:szCs w:val="20"/>
        </w:rPr>
      </w:pPr>
      <w:r w:rsidRPr="002E72DF">
        <w:rPr>
          <w:sz w:val="20"/>
          <w:szCs w:val="20"/>
        </w:rPr>
        <w:t>- Too frequent and repeated use of anthelmintics from the same class, over an extended period of time.</w:t>
      </w:r>
    </w:p>
    <w:p w:rsidR="002E72DF" w:rsidRPr="002E72DF" w:rsidRDefault="002E72DF" w:rsidP="002E72DF">
      <w:pPr>
        <w:pStyle w:val="p"/>
        <w:ind w:left="0" w:right="26"/>
        <w:rPr>
          <w:sz w:val="20"/>
          <w:szCs w:val="20"/>
        </w:rPr>
      </w:pPr>
      <w:r w:rsidRPr="002E72DF">
        <w:rPr>
          <w:sz w:val="20"/>
          <w:szCs w:val="20"/>
        </w:rPr>
        <w:t>- Underdosing, which may be due to underestimation of bodyweight, misadministration of the product, or lack of calibration of the dosing device (if any).</w:t>
      </w:r>
    </w:p>
    <w:p w:rsidR="002E72DF" w:rsidRPr="002E72DF" w:rsidRDefault="002E72DF" w:rsidP="002E72DF">
      <w:pPr>
        <w:pStyle w:val="p"/>
        <w:ind w:left="0" w:right="26"/>
        <w:rPr>
          <w:sz w:val="20"/>
          <w:szCs w:val="20"/>
        </w:rPr>
      </w:pPr>
      <w:del w:id="22" w:author="tibblesd" w:date="2014-01-15T09:57:00Z">
        <w:r w:rsidRPr="002E72DF" w:rsidDel="00B009EF">
          <w:rPr>
            <w:sz w:val="20"/>
            <w:szCs w:val="20"/>
          </w:rPr>
          <w:delText xml:space="preserve">• </w:delText>
        </w:r>
      </w:del>
      <w:r w:rsidRPr="002E72DF">
        <w:rPr>
          <w:sz w:val="20"/>
          <w:szCs w:val="20"/>
        </w:rPr>
        <w:t>Suspected clinical cases of resistance to anthelmintics should be further investigated using appropriate tests (e.g. Faecal Egg Count Reduction Test). Where the results of the test(s) strongly suggest resistance to a particular anthelmintic, an anthelmintic belonging to another pharmacological class and having a different mode of action should be used.</w:t>
      </w:r>
    </w:p>
    <w:p w:rsidR="002E72DF" w:rsidRPr="002E72DF" w:rsidRDefault="002E72DF" w:rsidP="002E72DF">
      <w:pPr>
        <w:pStyle w:val="p"/>
        <w:ind w:left="0" w:right="26"/>
        <w:rPr>
          <w:sz w:val="20"/>
          <w:szCs w:val="20"/>
        </w:rPr>
      </w:pPr>
      <w:del w:id="23" w:author="tibblesd" w:date="2014-01-15T09:57:00Z">
        <w:r w:rsidRPr="002E72DF" w:rsidDel="00B009EF">
          <w:rPr>
            <w:sz w:val="20"/>
            <w:szCs w:val="20"/>
          </w:rPr>
          <w:delText xml:space="preserve">• </w:delText>
        </w:r>
      </w:del>
      <w:r w:rsidRPr="002E72DF">
        <w:rPr>
          <w:sz w:val="20"/>
          <w:szCs w:val="20"/>
        </w:rPr>
        <w:t xml:space="preserve">Resistance to macrocyclic lactones has been reported in </w:t>
      </w:r>
      <w:r w:rsidRPr="002E72DF">
        <w:rPr>
          <w:rStyle w:val="i"/>
          <w:sz w:val="20"/>
          <w:szCs w:val="20"/>
        </w:rPr>
        <w:t>Teladorsagia</w:t>
      </w:r>
      <w:r w:rsidRPr="002E72DF">
        <w:rPr>
          <w:sz w:val="20"/>
          <w:szCs w:val="20"/>
        </w:rPr>
        <w:t xml:space="preserve"> in sheep in a number of countries. In 2008, throughout </w:t>
      </w:r>
      <w:smartTag w:uri="urn:schemas-microsoft-com:office:smarttags" w:element="City">
        <w:r w:rsidRPr="002E72DF">
          <w:rPr>
            <w:sz w:val="20"/>
            <w:szCs w:val="20"/>
          </w:rPr>
          <w:t>Europe</w:t>
        </w:r>
      </w:smartTag>
      <w:r w:rsidRPr="002E72DF">
        <w:rPr>
          <w:sz w:val="20"/>
          <w:szCs w:val="20"/>
        </w:rPr>
        <w:t xml:space="preserve">, moxidectin resistance is very rare; it has been reported in a single case involving a levamisole-, benzimidazole and ivermectin-resistant strain of </w:t>
      </w:r>
      <w:r w:rsidRPr="002E72DF">
        <w:rPr>
          <w:rStyle w:val="i"/>
          <w:sz w:val="20"/>
          <w:szCs w:val="20"/>
        </w:rPr>
        <w:t>Teladorsagia circumcincta</w:t>
      </w:r>
      <w:r w:rsidRPr="002E72DF">
        <w:rPr>
          <w:sz w:val="20"/>
          <w:szCs w:val="20"/>
        </w:rPr>
        <w:t>. Therefore the use of moxidectin should be based on local (regional, farm) epidemiological information about susceptibility of nematodes, local history of treatments and recommendations on how to use the product under sustainable conditions to limit further selection for resistance to anthelmintics. These precautions are especially important when moxidectin is being used to control resistant strains.</w:t>
      </w:r>
    </w:p>
    <w:p w:rsidR="002E72DF" w:rsidRPr="00B009EF" w:rsidRDefault="002E72DF" w:rsidP="00B009EF">
      <w:pPr>
        <w:pStyle w:val="DsPara"/>
        <w:rPr>
          <w:rFonts w:ascii="Arial" w:hAnsi="Arial" w:cs="Arial"/>
          <w:i/>
        </w:rPr>
      </w:pPr>
      <w:r w:rsidRPr="00B009EF">
        <w:rPr>
          <w:rFonts w:ascii="Arial" w:hAnsi="Arial" w:cs="Arial"/>
          <w:i/>
        </w:rPr>
        <w:lastRenderedPageBreak/>
        <w:t>Withdrawal period:</w:t>
      </w:r>
    </w:p>
    <w:p w:rsidR="002E72DF" w:rsidRPr="002E72DF" w:rsidRDefault="002E72DF" w:rsidP="002E72DF">
      <w:pPr>
        <w:pStyle w:val="p"/>
        <w:ind w:left="0" w:right="26"/>
        <w:rPr>
          <w:sz w:val="20"/>
          <w:szCs w:val="20"/>
        </w:rPr>
      </w:pPr>
      <w:r w:rsidRPr="002E72DF">
        <w:rPr>
          <w:sz w:val="20"/>
          <w:szCs w:val="20"/>
        </w:rPr>
        <w:t>Meat and offal: 104 days.</w:t>
      </w:r>
    </w:p>
    <w:p w:rsidR="002E72DF" w:rsidRPr="002E72DF" w:rsidRDefault="002E72DF" w:rsidP="002E72DF">
      <w:pPr>
        <w:pStyle w:val="p"/>
        <w:ind w:left="0" w:right="26"/>
        <w:rPr>
          <w:sz w:val="20"/>
          <w:szCs w:val="20"/>
        </w:rPr>
      </w:pPr>
      <w:r w:rsidRPr="002E72DF">
        <w:rPr>
          <w:sz w:val="20"/>
          <w:szCs w:val="20"/>
        </w:rPr>
        <w:t>Milk: Not permitted for use in dairy sheep, at any stage of life.</w:t>
      </w:r>
    </w:p>
    <w:p w:rsidR="002E72DF" w:rsidRPr="002E72DF" w:rsidRDefault="002E72DF" w:rsidP="002E72DF">
      <w:pPr>
        <w:pStyle w:val="p"/>
        <w:ind w:left="0" w:right="26"/>
        <w:rPr>
          <w:sz w:val="20"/>
          <w:szCs w:val="20"/>
        </w:rPr>
      </w:pPr>
      <w:r w:rsidRPr="002E72DF">
        <w:rPr>
          <w:sz w:val="20"/>
          <w:szCs w:val="20"/>
        </w:rPr>
        <w:t xml:space="preserve">The withdrawal period is based solely on </w:t>
      </w:r>
      <w:r w:rsidRPr="00B009EF">
        <w:rPr>
          <w:sz w:val="20"/>
          <w:szCs w:val="20"/>
          <w:u w:val="single"/>
          <w:rPrChange w:id="24" w:author="tibblesd" w:date="2014-01-15T09:59:00Z">
            <w:rPr>
              <w:sz w:val="20"/>
              <w:szCs w:val="20"/>
            </w:rPr>
          </w:rPrChange>
        </w:rPr>
        <w:t>a single injection</w:t>
      </w:r>
      <w:r w:rsidRPr="002E72DF">
        <w:rPr>
          <w:sz w:val="20"/>
          <w:szCs w:val="20"/>
        </w:rPr>
        <w:t xml:space="preserve"> at the base of the ear.</w:t>
      </w:r>
    </w:p>
    <w:p w:rsidR="002E72DF" w:rsidRPr="00B009EF" w:rsidRDefault="002E72DF" w:rsidP="00B009EF">
      <w:pPr>
        <w:pStyle w:val="DsPara"/>
        <w:rPr>
          <w:rFonts w:ascii="Arial" w:hAnsi="Arial" w:cs="Arial"/>
          <w:i/>
        </w:rPr>
      </w:pPr>
      <w:r w:rsidRPr="00B009EF">
        <w:rPr>
          <w:rFonts w:ascii="Arial" w:hAnsi="Arial" w:cs="Arial"/>
          <w:i/>
        </w:rPr>
        <w:t>Operator warnings:</w:t>
      </w:r>
    </w:p>
    <w:p w:rsidR="002E72DF" w:rsidRPr="002E72DF" w:rsidRDefault="002E72DF" w:rsidP="002E72DF">
      <w:pPr>
        <w:pStyle w:val="p"/>
        <w:ind w:left="0" w:right="26"/>
        <w:rPr>
          <w:sz w:val="20"/>
          <w:szCs w:val="20"/>
        </w:rPr>
      </w:pPr>
      <w:r w:rsidRPr="002E72DF">
        <w:rPr>
          <w:sz w:val="20"/>
          <w:szCs w:val="20"/>
        </w:rPr>
        <w:t xml:space="preserve">Avoid direct contact with skin and eyes. Wash hands after use. Do not smoke, drink or eat while handling the product. Take care to avoid self-injection. If this occurs, it is unlikely that any product related symptoms will be observed. Advice to Medical Practitioners in case of accidental </w:t>
      </w:r>
      <w:proofErr w:type="spellStart"/>
      <w:r w:rsidRPr="002E72DF">
        <w:rPr>
          <w:sz w:val="20"/>
          <w:szCs w:val="20"/>
        </w:rPr>
        <w:t>self injection</w:t>
      </w:r>
      <w:proofErr w:type="spellEnd"/>
      <w:r w:rsidRPr="002E72DF">
        <w:rPr>
          <w:sz w:val="20"/>
          <w:szCs w:val="20"/>
        </w:rPr>
        <w:t>: Treat symptomatically.</w:t>
      </w:r>
    </w:p>
    <w:p w:rsidR="00A07E96" w:rsidRPr="00A07E96" w:rsidRDefault="00A07E96" w:rsidP="00A07E96">
      <w:pPr>
        <w:pStyle w:val="DsBoldHead"/>
        <w:rPr>
          <w:rFonts w:ascii="Arial" w:hAnsi="Arial" w:cs="Arial"/>
          <w:color w:val="auto"/>
        </w:rPr>
      </w:pPr>
      <w:r w:rsidRPr="00A07E96">
        <w:rPr>
          <w:rFonts w:ascii="Arial" w:hAnsi="Arial" w:cs="Arial"/>
          <w:color w:val="auto"/>
        </w:rPr>
        <w:t xml:space="preserve">PHARMACEUTICAL PRECAUTIONS </w:t>
      </w:r>
    </w:p>
    <w:p w:rsidR="002E72DF" w:rsidRPr="002E72DF" w:rsidRDefault="002E72DF" w:rsidP="002E72DF">
      <w:pPr>
        <w:pStyle w:val="p"/>
        <w:ind w:left="0" w:right="26"/>
        <w:rPr>
          <w:sz w:val="20"/>
          <w:szCs w:val="20"/>
        </w:rPr>
      </w:pPr>
      <w:r w:rsidRPr="002E72DF">
        <w:rPr>
          <w:sz w:val="20"/>
          <w:szCs w:val="20"/>
        </w:rPr>
        <w:t>Do not store above 25°C.</w:t>
      </w:r>
    </w:p>
    <w:p w:rsidR="002E72DF" w:rsidRPr="002E72DF" w:rsidRDefault="002E72DF" w:rsidP="002E72DF">
      <w:pPr>
        <w:pStyle w:val="p"/>
        <w:ind w:left="0" w:right="26"/>
        <w:rPr>
          <w:sz w:val="20"/>
          <w:szCs w:val="20"/>
        </w:rPr>
      </w:pPr>
      <w:r w:rsidRPr="002E72DF">
        <w:rPr>
          <w:sz w:val="20"/>
          <w:szCs w:val="20"/>
        </w:rPr>
        <w:t>Keep the container in the outer carton to protect from light.</w:t>
      </w:r>
    </w:p>
    <w:p w:rsidR="002E72DF" w:rsidRPr="002E72DF" w:rsidRDefault="002E72DF" w:rsidP="002E72DF">
      <w:pPr>
        <w:pStyle w:val="p"/>
        <w:ind w:left="0" w:right="26"/>
        <w:rPr>
          <w:sz w:val="20"/>
          <w:szCs w:val="20"/>
        </w:rPr>
      </w:pPr>
      <w:r w:rsidRPr="002E72DF">
        <w:rPr>
          <w:sz w:val="20"/>
          <w:szCs w:val="20"/>
        </w:rPr>
        <w:t>Do not use after the expiry date stated on the carton after "EXP".</w:t>
      </w:r>
    </w:p>
    <w:p w:rsidR="002E72DF" w:rsidRPr="002E72DF" w:rsidRDefault="002E72DF" w:rsidP="002E72DF">
      <w:pPr>
        <w:pStyle w:val="p"/>
        <w:ind w:left="0" w:right="26"/>
        <w:rPr>
          <w:sz w:val="20"/>
          <w:szCs w:val="20"/>
        </w:rPr>
      </w:pPr>
      <w:r w:rsidRPr="002E72DF">
        <w:rPr>
          <w:sz w:val="20"/>
          <w:szCs w:val="20"/>
        </w:rPr>
        <w:t>Shelf-life after first opening the container: 28 days.</w:t>
      </w:r>
    </w:p>
    <w:p w:rsidR="002E72DF" w:rsidRPr="002E72DF" w:rsidRDefault="002E72DF" w:rsidP="002E72DF">
      <w:pPr>
        <w:pStyle w:val="p"/>
        <w:ind w:left="0" w:right="26"/>
        <w:rPr>
          <w:sz w:val="20"/>
          <w:szCs w:val="20"/>
        </w:rPr>
      </w:pPr>
      <w:r w:rsidRPr="002E72DF">
        <w:rPr>
          <w:sz w:val="20"/>
          <w:szCs w:val="20"/>
        </w:rPr>
        <w:t>When the container is broached (opened) for the first time, using the in-use shelf life which is specified on this package leaflet, the date on which any product remaining in the container should be discarded should be worked out. This discard date should be written in the space provided on the label.</w:t>
      </w:r>
    </w:p>
    <w:p w:rsidR="002E72DF" w:rsidRPr="002E72DF" w:rsidRDefault="002E72DF" w:rsidP="002E72DF">
      <w:pPr>
        <w:pStyle w:val="p"/>
        <w:ind w:left="0" w:right="26"/>
        <w:rPr>
          <w:sz w:val="20"/>
          <w:szCs w:val="20"/>
        </w:rPr>
      </w:pPr>
      <w:r w:rsidRPr="002E72DF">
        <w:rPr>
          <w:sz w:val="20"/>
          <w:szCs w:val="20"/>
        </w:rPr>
        <w:t>Extremely dangerous for fish and aquatic organisms. Do not contaminate ponds, waterways or ditches with the product or empty container. Any unused product or waste material should be disposed of in accordance with local requirements.</w:t>
      </w:r>
    </w:p>
    <w:p w:rsidR="002E72DF" w:rsidRPr="002E72DF" w:rsidRDefault="002E72DF" w:rsidP="002E72DF">
      <w:pPr>
        <w:pStyle w:val="p"/>
        <w:ind w:left="0" w:right="26"/>
        <w:rPr>
          <w:sz w:val="20"/>
          <w:szCs w:val="20"/>
        </w:rPr>
      </w:pPr>
      <w:r w:rsidRPr="002E72DF">
        <w:rPr>
          <w:sz w:val="20"/>
          <w:szCs w:val="20"/>
        </w:rPr>
        <w:t xml:space="preserve">Keep out of the </w:t>
      </w:r>
      <w:del w:id="25" w:author="tibblesd" w:date="2014-01-15T10:00:00Z">
        <w:r w:rsidRPr="002E72DF" w:rsidDel="00B009EF">
          <w:rPr>
            <w:sz w:val="20"/>
            <w:szCs w:val="20"/>
          </w:rPr>
          <w:delText xml:space="preserve">reach </w:delText>
        </w:r>
      </w:del>
      <w:ins w:id="26" w:author="tibblesd" w:date="2014-01-15T10:00:00Z">
        <w:r w:rsidR="00B009EF">
          <w:rPr>
            <w:sz w:val="20"/>
            <w:szCs w:val="20"/>
          </w:rPr>
          <w:t>sight</w:t>
        </w:r>
        <w:r w:rsidR="00B009EF" w:rsidRPr="002E72DF">
          <w:rPr>
            <w:sz w:val="20"/>
            <w:szCs w:val="20"/>
          </w:rPr>
          <w:t xml:space="preserve"> </w:t>
        </w:r>
      </w:ins>
      <w:r w:rsidRPr="002E72DF">
        <w:rPr>
          <w:sz w:val="20"/>
          <w:szCs w:val="20"/>
        </w:rPr>
        <w:t xml:space="preserve">and </w:t>
      </w:r>
      <w:ins w:id="27" w:author="tibblesd" w:date="2014-01-15T10:00:00Z">
        <w:r w:rsidR="00B009EF">
          <w:rPr>
            <w:sz w:val="20"/>
            <w:szCs w:val="20"/>
          </w:rPr>
          <w:t>reach</w:t>
        </w:r>
      </w:ins>
      <w:del w:id="28" w:author="tibblesd" w:date="2014-01-15T10:00:00Z">
        <w:r w:rsidRPr="002E72DF" w:rsidDel="00B009EF">
          <w:rPr>
            <w:sz w:val="20"/>
            <w:szCs w:val="20"/>
          </w:rPr>
          <w:delText>sight</w:delText>
        </w:r>
      </w:del>
      <w:r w:rsidRPr="002E72DF">
        <w:rPr>
          <w:sz w:val="20"/>
          <w:szCs w:val="20"/>
        </w:rPr>
        <w:t xml:space="preserve"> of children.</w:t>
      </w:r>
    </w:p>
    <w:p w:rsidR="002E72DF" w:rsidRPr="002762B4" w:rsidRDefault="002E72DF" w:rsidP="002E72DF">
      <w:pPr>
        <w:pStyle w:val="p"/>
        <w:ind w:left="0" w:right="26"/>
        <w:rPr>
          <w:rFonts w:ascii="Helvetica" w:hAnsi="Helvetica"/>
          <w:sz w:val="20"/>
          <w:szCs w:val="20"/>
        </w:rPr>
      </w:pPr>
      <w:r w:rsidRPr="002E72DF">
        <w:rPr>
          <w:sz w:val="20"/>
          <w:szCs w:val="20"/>
        </w:rPr>
        <w:t>For animal treatment only</w:t>
      </w:r>
      <w:r>
        <w:rPr>
          <w:rFonts w:ascii="Helvetica" w:hAnsi="Helvetica"/>
          <w:sz w:val="20"/>
          <w:szCs w:val="20"/>
        </w:rPr>
        <w:t>.</w:t>
      </w:r>
    </w:p>
    <w:p w:rsidR="00A07E96" w:rsidRPr="00A07E96" w:rsidRDefault="00A07E96" w:rsidP="00A07E96">
      <w:pPr>
        <w:pStyle w:val="DsBoldHead"/>
        <w:rPr>
          <w:rFonts w:ascii="Arial" w:hAnsi="Arial" w:cs="Arial"/>
          <w:color w:val="auto"/>
        </w:rPr>
      </w:pPr>
      <w:r w:rsidRPr="00A07E96">
        <w:rPr>
          <w:rFonts w:ascii="Arial" w:hAnsi="Arial" w:cs="Arial"/>
          <w:color w:val="auto"/>
        </w:rPr>
        <w:t xml:space="preserve">LEGAL CATEGORY </w:t>
      </w:r>
    </w:p>
    <w:p w:rsidR="002E72DF" w:rsidRPr="002E72DF" w:rsidRDefault="002E72DF" w:rsidP="002E72DF">
      <w:pPr>
        <w:pStyle w:val="legalcategory"/>
        <w:ind w:left="0" w:right="26"/>
        <w:rPr>
          <w:sz w:val="20"/>
          <w:szCs w:val="20"/>
        </w:rPr>
      </w:pPr>
      <w:r w:rsidRPr="002E72DF">
        <w:rPr>
          <w:sz w:val="20"/>
          <w:szCs w:val="20"/>
        </w:rPr>
        <w:t>POM-VPS</w:t>
      </w:r>
    </w:p>
    <w:p w:rsidR="00A07E96" w:rsidRPr="00A07E96" w:rsidRDefault="00A07E96" w:rsidP="00A07E96">
      <w:pPr>
        <w:pStyle w:val="DsBoldHead"/>
        <w:rPr>
          <w:rFonts w:ascii="Arial" w:hAnsi="Arial" w:cs="Arial"/>
          <w:color w:val="auto"/>
        </w:rPr>
      </w:pPr>
      <w:r w:rsidRPr="00A07E96">
        <w:rPr>
          <w:rFonts w:ascii="Arial" w:hAnsi="Arial" w:cs="Arial"/>
          <w:color w:val="auto"/>
        </w:rPr>
        <w:t xml:space="preserve">PACKAGING QUANTITIES </w:t>
      </w:r>
    </w:p>
    <w:p w:rsidR="002E72DF" w:rsidRPr="002E72DF" w:rsidDel="00B009EF" w:rsidRDefault="002E72DF" w:rsidP="002E72DF">
      <w:pPr>
        <w:pStyle w:val="p"/>
        <w:ind w:left="0" w:right="26"/>
        <w:rPr>
          <w:del w:id="29" w:author="tibblesd" w:date="2014-01-15T10:00:00Z"/>
          <w:sz w:val="20"/>
          <w:szCs w:val="20"/>
        </w:rPr>
      </w:pPr>
      <w:r w:rsidRPr="002E72DF">
        <w:rPr>
          <w:sz w:val="20"/>
          <w:szCs w:val="20"/>
        </w:rPr>
        <w:t>The product is packaged in 50 ml, 200 ml and 500 ml HDPE containers.</w:t>
      </w:r>
      <w:ins w:id="30" w:author="tibblesd" w:date="2014-01-15T10:00:00Z">
        <w:r w:rsidR="00B009EF">
          <w:rPr>
            <w:sz w:val="20"/>
            <w:szCs w:val="20"/>
          </w:rPr>
          <w:t xml:space="preserve"> </w:t>
        </w:r>
      </w:ins>
    </w:p>
    <w:p w:rsidR="002E72DF" w:rsidRPr="002E72DF" w:rsidRDefault="002E72DF" w:rsidP="002E72DF">
      <w:pPr>
        <w:pStyle w:val="p"/>
        <w:ind w:left="0" w:right="26"/>
        <w:rPr>
          <w:sz w:val="20"/>
          <w:szCs w:val="20"/>
        </w:rPr>
      </w:pPr>
      <w:r w:rsidRPr="002E72DF">
        <w:rPr>
          <w:sz w:val="20"/>
          <w:szCs w:val="20"/>
        </w:rPr>
        <w:t>Not all pack sizes may be marketed.</w:t>
      </w:r>
    </w:p>
    <w:p w:rsidR="00A07E96" w:rsidRPr="00A07E96" w:rsidRDefault="00A07E96" w:rsidP="00A07E96">
      <w:pPr>
        <w:pStyle w:val="DsBoldHead"/>
        <w:rPr>
          <w:rFonts w:ascii="Arial" w:hAnsi="Arial" w:cs="Arial"/>
          <w:color w:val="auto"/>
        </w:rPr>
      </w:pPr>
      <w:r w:rsidRPr="00A07E96">
        <w:rPr>
          <w:rFonts w:ascii="Arial" w:hAnsi="Arial" w:cs="Arial"/>
          <w:color w:val="auto"/>
        </w:rPr>
        <w:t xml:space="preserve">FURTHER INFORMATION </w:t>
      </w:r>
    </w:p>
    <w:p w:rsidR="002E72DF" w:rsidRPr="002E72DF" w:rsidRDefault="002E72DF" w:rsidP="002E72DF">
      <w:pPr>
        <w:pStyle w:val="p"/>
        <w:ind w:left="0" w:right="26"/>
        <w:rPr>
          <w:color w:val="auto"/>
          <w:sz w:val="20"/>
          <w:szCs w:val="20"/>
        </w:rPr>
      </w:pPr>
      <w:r w:rsidRPr="002E72DF">
        <w:rPr>
          <w:color w:val="auto"/>
          <w:sz w:val="20"/>
          <w:szCs w:val="20"/>
        </w:rPr>
        <w:t>Moxidectin is a member of the 3-ML anthelmintic class.</w:t>
      </w:r>
    </w:p>
    <w:p w:rsidR="00A07E96" w:rsidRPr="00A07E96" w:rsidRDefault="00A07E96" w:rsidP="00A07E96">
      <w:pPr>
        <w:pStyle w:val="DsBoldHead"/>
        <w:rPr>
          <w:rFonts w:ascii="Arial" w:hAnsi="Arial" w:cs="Arial"/>
          <w:color w:val="auto"/>
        </w:rPr>
      </w:pPr>
      <w:r w:rsidRPr="00A07E96">
        <w:rPr>
          <w:rFonts w:ascii="Arial" w:hAnsi="Arial" w:cs="Arial"/>
          <w:color w:val="auto"/>
        </w:rPr>
        <w:t xml:space="preserve">MARKETING AUTHORISATION NUMBER </w:t>
      </w:r>
    </w:p>
    <w:p w:rsidR="002E72DF" w:rsidRPr="002E72DF" w:rsidRDefault="002E72DF" w:rsidP="002E72DF">
      <w:pPr>
        <w:pStyle w:val="man"/>
        <w:ind w:left="0" w:right="26"/>
        <w:rPr>
          <w:sz w:val="20"/>
          <w:szCs w:val="20"/>
        </w:rPr>
      </w:pPr>
      <w:r w:rsidRPr="002E72DF">
        <w:rPr>
          <w:sz w:val="20"/>
          <w:szCs w:val="20"/>
        </w:rPr>
        <w:t>V</w:t>
      </w:r>
      <w:r w:rsidR="000D1FC6">
        <w:rPr>
          <w:sz w:val="20"/>
          <w:szCs w:val="20"/>
        </w:rPr>
        <w:t>m</w:t>
      </w:r>
      <w:r w:rsidRPr="002E72DF">
        <w:rPr>
          <w:sz w:val="20"/>
          <w:szCs w:val="20"/>
        </w:rPr>
        <w:t xml:space="preserve"> 42058/4029</w:t>
      </w:r>
    </w:p>
    <w:p w:rsidR="00EE0EB6" w:rsidRPr="00A07E96" w:rsidRDefault="00EE0EB6" w:rsidP="00A07E96">
      <w:pPr>
        <w:pStyle w:val="DsPara"/>
        <w:rPr>
          <w:rFonts w:ascii="Arial" w:hAnsi="Arial" w:cs="Arial"/>
        </w:rPr>
      </w:pPr>
    </w:p>
    <w:sectPr w:rsidR="00EE0EB6" w:rsidRPr="00A07E96" w:rsidSect="000D1FC6">
      <w:headerReference w:type="default" r:id="rId8"/>
      <w:footerReference w:type="default" r:id="rId9"/>
      <w:pgSz w:w="11906" w:h="16838"/>
      <w:pgMar w:top="1418" w:right="991" w:bottom="1276" w:left="993" w:header="284"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Tibbles, David" w:date="2015-02-09T14:48:00Z" w:initials="TD">
    <w:p w:rsidR="003C0110" w:rsidRDefault="003C0110">
      <w:pPr>
        <w:pStyle w:val="CommentText"/>
      </w:pPr>
      <w:r>
        <w:rPr>
          <w:rStyle w:val="CommentReference"/>
        </w:rPr>
        <w:annotationRef/>
      </w:r>
      <w:r>
        <w:t>Highlight next time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FC6" w:rsidRDefault="000D1FC6" w:rsidP="00E54659">
      <w:pPr>
        <w:spacing w:after="0" w:line="240" w:lineRule="auto"/>
      </w:pPr>
      <w:r>
        <w:separator/>
      </w:r>
    </w:p>
  </w:endnote>
  <w:endnote w:type="continuationSeparator" w:id="0">
    <w:p w:rsidR="000D1FC6" w:rsidRDefault="000D1FC6" w:rsidP="00E54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FC6" w:rsidRDefault="003C0110">
    <w:pPr>
      <w:pStyle w:val="Footer"/>
    </w:pPr>
    <w:r>
      <w:rPr>
        <w:noProof/>
        <w:lang w:eastAsia="en-GB"/>
      </w:rPr>
      <w:pict>
        <v:shapetype id="_x0000_t202" coordsize="21600,21600" o:spt="202" path="m,l,21600r21600,l21600,xe">
          <v:stroke joinstyle="miter"/>
          <v:path gradientshapeok="t" o:connecttype="rect"/>
        </v:shapetype>
        <v:shape id="_x0000_s1026" type="#_x0000_t202" style="position:absolute;margin-left:-16.05pt;margin-top:-12.85pt;width:251.05pt;height:49.3pt;z-index:251657728" filled="f" stroked="f">
          <v:textbox style="mso-next-textbox:#_x0000_s1026">
            <w:txbxContent>
              <w:p w:rsidR="000D1FC6" w:rsidRPr="002762B4" w:rsidRDefault="000D1FC6" w:rsidP="000F49F0">
                <w:pPr>
                  <w:pStyle w:val="sectitle"/>
                  <w:ind w:left="0" w:right="26"/>
                  <w:rPr>
                    <w:rFonts w:ascii="Helvetica" w:hAnsi="Helvetica"/>
                    <w:b w:val="0"/>
                    <w:sz w:val="28"/>
                    <w:szCs w:val="20"/>
                  </w:rPr>
                </w:pPr>
                <w:r w:rsidRPr="002F71EF">
                  <w:rPr>
                    <w:rFonts w:ascii="Helvetica" w:hAnsi="Helvetica"/>
                    <w:b w:val="0"/>
                    <w:color w:val="FFFFFF"/>
                    <w:sz w:val="28"/>
                    <w:szCs w:val="20"/>
                  </w:rPr>
                  <w:t xml:space="preserve">CYDECTIN </w:t>
                </w:r>
                <w:del w:id="31" w:author="tibblesd" w:date="2014-01-15T09:43:00Z">
                  <w:r w:rsidRPr="002F71EF" w:rsidDel="000D1FC6">
                    <w:rPr>
                      <w:rFonts w:ascii="Helvetica" w:hAnsi="Helvetica"/>
                      <w:b w:val="0"/>
                      <w:color w:val="FFFFFF"/>
                      <w:sz w:val="28"/>
                      <w:szCs w:val="20"/>
                    </w:rPr>
                    <w:delText>2% w/v</w:delText>
                  </w:r>
                </w:del>
                <w:ins w:id="32" w:author="tibblesd" w:date="2014-01-15T09:43:00Z">
                  <w:r>
                    <w:rPr>
                      <w:rFonts w:ascii="Helvetica" w:hAnsi="Helvetica"/>
                      <w:b w:val="0"/>
                      <w:color w:val="FFFFFF"/>
                      <w:sz w:val="28"/>
                      <w:szCs w:val="20"/>
                    </w:rPr>
                    <w:t>20 mg/ml</w:t>
                  </w:r>
                </w:ins>
                <w:r w:rsidRPr="002F71EF">
                  <w:rPr>
                    <w:rFonts w:ascii="Helvetica" w:hAnsi="Helvetica"/>
                    <w:b w:val="0"/>
                    <w:color w:val="FFFFFF"/>
                    <w:sz w:val="28"/>
                    <w:szCs w:val="20"/>
                  </w:rPr>
                  <w:t xml:space="preserve"> LA Solution for</w:t>
                </w:r>
                <w:r w:rsidRPr="002762B4">
                  <w:rPr>
                    <w:rFonts w:ascii="Helvetica" w:hAnsi="Helvetica"/>
                    <w:b w:val="0"/>
                    <w:color w:val="000000"/>
                    <w:sz w:val="28"/>
                    <w:szCs w:val="20"/>
                  </w:rPr>
                  <w:t xml:space="preserve"> </w:t>
                </w:r>
                <w:r w:rsidRPr="000D1FC6">
                  <w:rPr>
                    <w:rFonts w:ascii="Helvetica" w:hAnsi="Helvetica"/>
                    <w:b w:val="0"/>
                    <w:color w:val="FFFFFF"/>
                    <w:sz w:val="28"/>
                    <w:szCs w:val="20"/>
                    <w:rPrChange w:id="33" w:author="tibblesd" w:date="2014-01-15T09:43:00Z">
                      <w:rPr>
                        <w:rFonts w:ascii="Helvetica" w:hAnsi="Helvetica"/>
                        <w:b w:val="0"/>
                        <w:color w:val="000000"/>
                        <w:sz w:val="28"/>
                        <w:szCs w:val="20"/>
                      </w:rPr>
                    </w:rPrChange>
                  </w:rPr>
                  <w:t>Injection for Sheep</w:t>
                </w:r>
              </w:p>
              <w:p w:rsidR="000D1FC6" w:rsidRPr="000F49F0" w:rsidRDefault="000D1FC6" w:rsidP="000F49F0"/>
            </w:txbxContent>
          </v:textbox>
        </v:shape>
      </w:pict>
    </w:r>
    <w:r>
      <w:rPr>
        <w:noProof/>
        <w:lang w:eastAsia="en-GB"/>
      </w:rPr>
      <w:pict>
        <v:shape id="_x0000_s1028" type="#_x0000_t202" style="position:absolute;margin-left:361.95pt;margin-top:6.6pt;width:175pt;height:29.85pt;z-index:251658752" filled="f" stroked="f">
          <v:textbox>
            <w:txbxContent>
              <w:p w:rsidR="000D1FC6" w:rsidRPr="004F6E96" w:rsidRDefault="000D1FC6" w:rsidP="004F6E96">
                <w:pPr>
                  <w:jc w:val="right"/>
                  <w:rPr>
                    <w:rFonts w:ascii="Arial" w:hAnsi="Arial" w:cs="Arial"/>
                    <w:b/>
                    <w:color w:val="FFFFFF"/>
                    <w:sz w:val="28"/>
                  </w:rPr>
                </w:pPr>
                <w:r>
                  <w:rPr>
                    <w:rFonts w:ascii="Arial" w:hAnsi="Arial" w:cs="Arial"/>
                    <w:b/>
                    <w:color w:val="FFFFFF"/>
                    <w:sz w:val="28"/>
                  </w:rPr>
                  <w:t>15</w:t>
                </w:r>
                <w:r w:rsidRPr="000D1FC6">
                  <w:rPr>
                    <w:rFonts w:ascii="Arial" w:hAnsi="Arial" w:cs="Arial"/>
                    <w:b/>
                    <w:color w:val="FFFFFF"/>
                    <w:sz w:val="28"/>
                    <w:vertAlign w:val="superscript"/>
                  </w:rPr>
                  <w:t>th</w:t>
                </w:r>
                <w:r>
                  <w:rPr>
                    <w:rFonts w:ascii="Arial" w:hAnsi="Arial" w:cs="Arial"/>
                    <w:b/>
                    <w:color w:val="FFFFFF"/>
                    <w:sz w:val="28"/>
                  </w:rPr>
                  <w:t xml:space="preserve"> January 2014</w:t>
                </w:r>
              </w:p>
            </w:txbxContent>
          </v:textbox>
        </v:shape>
      </w:pict>
    </w:r>
    <w:r>
      <w:rPr>
        <w:noProof/>
        <w:lang w:val="en-US" w:eastAsia="zh-TW"/>
      </w:rPr>
      <w:pict>
        <v:shape id="_x0000_s1025" type="#_x0000_t202" style="position:absolute;margin-left:-142.35pt;margin-top:-12.85pt;width:848.3pt;height:74.6pt;z-index:251656704;mso-width-relative:margin;mso-height-relative:margin" fillcolor="#ff671f" strokecolor="#ff671f">
          <v:textbox>
            <w:txbxContent>
              <w:p w:rsidR="000D1FC6" w:rsidRPr="00E54659" w:rsidRDefault="000D1FC6" w:rsidP="00E54659"/>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FC6" w:rsidRDefault="000D1FC6" w:rsidP="00E54659">
      <w:pPr>
        <w:spacing w:after="0" w:line="240" w:lineRule="auto"/>
      </w:pPr>
      <w:r>
        <w:separator/>
      </w:r>
    </w:p>
  </w:footnote>
  <w:footnote w:type="continuationSeparator" w:id="0">
    <w:p w:rsidR="000D1FC6" w:rsidRDefault="000D1FC6" w:rsidP="00E54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FC6" w:rsidRDefault="00B009EF" w:rsidP="00E54659">
    <w:pPr>
      <w:pStyle w:val="Header"/>
      <w:jc w:val="right"/>
    </w:pPr>
    <w:r>
      <w:rPr>
        <w:noProof/>
        <w:lang w:eastAsia="en-GB"/>
      </w:rPr>
      <w:drawing>
        <wp:inline distT="0" distB="0" distL="0" distR="0">
          <wp:extent cx="1676400" cy="628650"/>
          <wp:effectExtent l="19050" t="0" r="0" b="0"/>
          <wp:docPr id="1" name="Picture 0" descr="Zoetis_tm_c or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Zoetis_tm_c orange.jpg"/>
                  <pic:cNvPicPr>
                    <a:picLocks noChangeAspect="1" noChangeArrowheads="1"/>
                  </pic:cNvPicPr>
                </pic:nvPicPr>
                <pic:blipFill>
                  <a:blip r:embed="rId1"/>
                  <a:srcRect/>
                  <a:stretch>
                    <a:fillRect/>
                  </a:stretch>
                </pic:blipFill>
                <pic:spPr bwMode="auto">
                  <a:xfrm>
                    <a:off x="0" y="0"/>
                    <a:ext cx="1676400" cy="6286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50">
      <o:colormru v:ext="edit" colors="#ff671f"/>
      <o:colormenu v:ext="edit" fillcolor="none" strokecolor="non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E54659"/>
    <w:rsid w:val="000D1FC6"/>
    <w:rsid w:val="000F49F0"/>
    <w:rsid w:val="00131E9C"/>
    <w:rsid w:val="0017490B"/>
    <w:rsid w:val="002E72DF"/>
    <w:rsid w:val="002F71EF"/>
    <w:rsid w:val="003404B4"/>
    <w:rsid w:val="003C0110"/>
    <w:rsid w:val="0040678E"/>
    <w:rsid w:val="004F6E96"/>
    <w:rsid w:val="006D2860"/>
    <w:rsid w:val="0095122D"/>
    <w:rsid w:val="00A07E96"/>
    <w:rsid w:val="00A11C9A"/>
    <w:rsid w:val="00A17DEA"/>
    <w:rsid w:val="00A23571"/>
    <w:rsid w:val="00A72417"/>
    <w:rsid w:val="00B009EF"/>
    <w:rsid w:val="00B306B2"/>
    <w:rsid w:val="00C14488"/>
    <w:rsid w:val="00C33844"/>
    <w:rsid w:val="00E03F39"/>
    <w:rsid w:val="00E32CD9"/>
    <w:rsid w:val="00E54659"/>
    <w:rsid w:val="00EE0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hapeDefaults>
    <o:shapedefaults v:ext="edit" spidmax="2050">
      <o:colormru v:ext="edit" colors="#ff671f"/>
      <o:colormenu v:ext="edit" fillcolor="none"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CD9"/>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546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54659"/>
  </w:style>
  <w:style w:type="paragraph" w:styleId="Footer">
    <w:name w:val="footer"/>
    <w:basedOn w:val="Normal"/>
    <w:link w:val="FooterChar"/>
    <w:uiPriority w:val="99"/>
    <w:semiHidden/>
    <w:unhideWhenUsed/>
    <w:rsid w:val="00E5465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54659"/>
  </w:style>
  <w:style w:type="paragraph" w:styleId="BalloonText">
    <w:name w:val="Balloon Text"/>
    <w:basedOn w:val="Normal"/>
    <w:link w:val="BalloonTextChar"/>
    <w:uiPriority w:val="99"/>
    <w:semiHidden/>
    <w:unhideWhenUsed/>
    <w:rsid w:val="00E54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659"/>
    <w:rPr>
      <w:rFonts w:ascii="Tahoma" w:hAnsi="Tahoma" w:cs="Tahoma"/>
      <w:sz w:val="16"/>
      <w:szCs w:val="16"/>
    </w:rPr>
  </w:style>
  <w:style w:type="paragraph" w:customStyle="1" w:styleId="DsPara">
    <w:name w:val="DsPara"/>
    <w:basedOn w:val="Normal"/>
    <w:rsid w:val="00E54659"/>
    <w:pPr>
      <w:autoSpaceDE w:val="0"/>
      <w:autoSpaceDN w:val="0"/>
      <w:spacing w:before="80" w:after="0" w:line="240" w:lineRule="auto"/>
      <w:jc w:val="both"/>
    </w:pPr>
    <w:rPr>
      <w:rFonts w:ascii="Helvetica" w:eastAsia="Times New Roman" w:hAnsi="Helvetica" w:cs="Helvetica"/>
      <w:sz w:val="20"/>
      <w:szCs w:val="20"/>
      <w:lang w:val="en-US"/>
    </w:rPr>
  </w:style>
  <w:style w:type="paragraph" w:customStyle="1" w:styleId="DsBoldHead">
    <w:name w:val="DsBoldHead"/>
    <w:basedOn w:val="DsPara"/>
    <w:next w:val="DsPara"/>
    <w:rsid w:val="00E54659"/>
    <w:pPr>
      <w:keepNext/>
      <w:spacing w:before="240"/>
      <w:jc w:val="left"/>
      <w:outlineLvl w:val="1"/>
    </w:pPr>
    <w:rPr>
      <w:b/>
      <w:bCs/>
      <w:color w:val="FF0000"/>
    </w:rPr>
  </w:style>
  <w:style w:type="paragraph" w:customStyle="1" w:styleId="TableTextCenterSpace">
    <w:name w:val="TableText Center Space"/>
    <w:rsid w:val="00E54659"/>
    <w:pPr>
      <w:spacing w:before="60" w:after="60"/>
      <w:jc w:val="center"/>
    </w:pPr>
    <w:rPr>
      <w:rFonts w:ascii="Arial" w:eastAsia="Times New Roman" w:hAnsi="Arial"/>
      <w:sz w:val="22"/>
      <w:lang w:val="en-US" w:eastAsia="en-US"/>
    </w:rPr>
  </w:style>
  <w:style w:type="paragraph" w:customStyle="1" w:styleId="TableTextColHeadSpace">
    <w:name w:val="TableText Col Head Space"/>
    <w:next w:val="Normal"/>
    <w:rsid w:val="00E54659"/>
    <w:pPr>
      <w:spacing w:before="60" w:after="60"/>
      <w:jc w:val="center"/>
    </w:pPr>
    <w:rPr>
      <w:rFonts w:ascii="Arial" w:eastAsia="Times New Roman" w:hAnsi="Arial"/>
      <w:b/>
      <w:sz w:val="22"/>
      <w:lang w:val="en-US" w:eastAsia="en-US"/>
    </w:rPr>
  </w:style>
  <w:style w:type="table" w:styleId="LightList-Accent6">
    <w:name w:val="Light List Accent 6"/>
    <w:basedOn w:val="TableNormal"/>
    <w:uiPriority w:val="61"/>
    <w:rsid w:val="00E54659"/>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DarkList-Accent6">
    <w:name w:val="Dark List Accent 6"/>
    <w:basedOn w:val="TableNormal"/>
    <w:uiPriority w:val="70"/>
    <w:rsid w:val="00E54659"/>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MediumGrid3-Accent6">
    <w:name w:val="Medium Grid 3 Accent 6"/>
    <w:basedOn w:val="TableNormal"/>
    <w:uiPriority w:val="69"/>
    <w:rsid w:val="00E546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customStyle="1" w:styleId="sectitle">
    <w:name w:val="sectitle"/>
    <w:basedOn w:val="Normal"/>
    <w:rsid w:val="000F49F0"/>
    <w:pPr>
      <w:spacing w:before="60" w:after="120" w:line="240" w:lineRule="auto"/>
      <w:ind w:left="400" w:right="200"/>
    </w:pPr>
    <w:rPr>
      <w:rFonts w:ascii="Arial" w:eastAsia="Times New Roman" w:hAnsi="Arial" w:cs="Arial"/>
      <w:b/>
      <w:bCs/>
      <w:color w:val="008457"/>
      <w:lang w:eastAsia="en-GB"/>
    </w:rPr>
  </w:style>
  <w:style w:type="paragraph" w:customStyle="1" w:styleId="p">
    <w:name w:val="p"/>
    <w:basedOn w:val="Normal"/>
    <w:rsid w:val="000F49F0"/>
    <w:pPr>
      <w:spacing w:before="40" w:after="40" w:line="240" w:lineRule="auto"/>
      <w:ind w:left="400" w:right="400"/>
      <w:jc w:val="both"/>
    </w:pPr>
    <w:rPr>
      <w:rFonts w:ascii="Arial" w:eastAsia="Times New Roman" w:hAnsi="Arial" w:cs="Arial"/>
      <w:color w:val="000000"/>
      <w:sz w:val="16"/>
      <w:szCs w:val="16"/>
      <w:lang w:eastAsia="en-GB"/>
    </w:rPr>
  </w:style>
  <w:style w:type="paragraph" w:customStyle="1" w:styleId="tp">
    <w:name w:val="tp"/>
    <w:basedOn w:val="Normal"/>
    <w:rsid w:val="000F49F0"/>
    <w:pPr>
      <w:spacing w:before="40" w:after="40" w:line="240" w:lineRule="auto"/>
      <w:ind w:right="200"/>
    </w:pPr>
    <w:rPr>
      <w:rFonts w:ascii="Arial" w:eastAsia="Times New Roman" w:hAnsi="Arial" w:cs="Arial"/>
      <w:color w:val="000000"/>
      <w:sz w:val="16"/>
      <w:szCs w:val="16"/>
      <w:lang w:eastAsia="en-GB"/>
    </w:rPr>
  </w:style>
  <w:style w:type="character" w:customStyle="1" w:styleId="b">
    <w:name w:val="b"/>
    <w:basedOn w:val="DefaultParagraphFont"/>
    <w:rsid w:val="000F49F0"/>
    <w:rPr>
      <w:b/>
      <w:bCs/>
    </w:rPr>
  </w:style>
  <w:style w:type="character" w:customStyle="1" w:styleId="i">
    <w:name w:val="i"/>
    <w:basedOn w:val="DefaultParagraphFont"/>
    <w:rsid w:val="000F49F0"/>
    <w:rPr>
      <w:b w:val="0"/>
      <w:bCs w:val="0"/>
      <w:i/>
      <w:iCs/>
      <w:caps w:val="0"/>
    </w:rPr>
  </w:style>
  <w:style w:type="paragraph" w:customStyle="1" w:styleId="tpc">
    <w:name w:val="tpc"/>
    <w:basedOn w:val="Normal"/>
    <w:rsid w:val="00A11C9A"/>
    <w:pPr>
      <w:spacing w:before="40" w:after="40" w:line="240" w:lineRule="auto"/>
      <w:ind w:left="400" w:right="200"/>
      <w:jc w:val="center"/>
    </w:pPr>
    <w:rPr>
      <w:rFonts w:ascii="Lucida Sans Unicode" w:eastAsia="Times New Roman" w:hAnsi="Lucida Sans Unicode" w:cs="Lucida Sans Unicode"/>
      <w:color w:val="000000"/>
      <w:sz w:val="16"/>
      <w:szCs w:val="16"/>
      <w:lang w:eastAsia="en-GB"/>
    </w:rPr>
  </w:style>
  <w:style w:type="paragraph" w:customStyle="1" w:styleId="legalcategory">
    <w:name w:val="legalcategory"/>
    <w:basedOn w:val="Normal"/>
    <w:rsid w:val="002E72DF"/>
    <w:pPr>
      <w:spacing w:before="20" w:after="20" w:line="240" w:lineRule="auto"/>
      <w:ind w:left="400" w:right="400"/>
    </w:pPr>
    <w:rPr>
      <w:rFonts w:ascii="Arial" w:eastAsia="Times New Roman" w:hAnsi="Arial" w:cs="Arial"/>
      <w:color w:val="000000"/>
      <w:sz w:val="16"/>
      <w:szCs w:val="16"/>
      <w:lang w:eastAsia="en-GB"/>
    </w:rPr>
  </w:style>
  <w:style w:type="paragraph" w:customStyle="1" w:styleId="man">
    <w:name w:val="man"/>
    <w:basedOn w:val="Normal"/>
    <w:rsid w:val="002E72DF"/>
    <w:pPr>
      <w:spacing w:before="20" w:after="20" w:line="240" w:lineRule="auto"/>
      <w:ind w:left="400" w:right="400"/>
    </w:pPr>
    <w:rPr>
      <w:rFonts w:ascii="Arial" w:eastAsia="Times New Roman" w:hAnsi="Arial" w:cs="Arial"/>
      <w:color w:val="000000"/>
      <w:sz w:val="16"/>
      <w:szCs w:val="16"/>
      <w:lang w:eastAsia="en-GB"/>
    </w:rPr>
  </w:style>
  <w:style w:type="character" w:customStyle="1" w:styleId="sc">
    <w:name w:val="sc"/>
    <w:basedOn w:val="DefaultParagraphFont"/>
    <w:rsid w:val="002E72DF"/>
    <w:rPr>
      <w:caps w:val="0"/>
      <w:smallCaps/>
    </w:rPr>
  </w:style>
  <w:style w:type="character" w:styleId="CommentReference">
    <w:name w:val="annotation reference"/>
    <w:basedOn w:val="DefaultParagraphFont"/>
    <w:uiPriority w:val="99"/>
    <w:semiHidden/>
    <w:unhideWhenUsed/>
    <w:rsid w:val="003C0110"/>
    <w:rPr>
      <w:sz w:val="16"/>
      <w:szCs w:val="16"/>
    </w:rPr>
  </w:style>
  <w:style w:type="paragraph" w:styleId="CommentText">
    <w:name w:val="annotation text"/>
    <w:basedOn w:val="Normal"/>
    <w:link w:val="CommentTextChar"/>
    <w:uiPriority w:val="99"/>
    <w:semiHidden/>
    <w:unhideWhenUsed/>
    <w:rsid w:val="003C0110"/>
    <w:pPr>
      <w:spacing w:line="240" w:lineRule="auto"/>
    </w:pPr>
    <w:rPr>
      <w:sz w:val="20"/>
      <w:szCs w:val="20"/>
    </w:rPr>
  </w:style>
  <w:style w:type="character" w:customStyle="1" w:styleId="CommentTextChar">
    <w:name w:val="Comment Text Char"/>
    <w:basedOn w:val="DefaultParagraphFont"/>
    <w:link w:val="CommentText"/>
    <w:uiPriority w:val="99"/>
    <w:semiHidden/>
    <w:rsid w:val="003C0110"/>
    <w:rPr>
      <w:lang w:eastAsia="en-US"/>
    </w:rPr>
  </w:style>
  <w:style w:type="paragraph" w:styleId="CommentSubject">
    <w:name w:val="annotation subject"/>
    <w:basedOn w:val="CommentText"/>
    <w:next w:val="CommentText"/>
    <w:link w:val="CommentSubjectChar"/>
    <w:uiPriority w:val="99"/>
    <w:semiHidden/>
    <w:unhideWhenUsed/>
    <w:rsid w:val="003C0110"/>
    <w:rPr>
      <w:b/>
      <w:bCs/>
    </w:rPr>
  </w:style>
  <w:style w:type="character" w:customStyle="1" w:styleId="CommentSubjectChar">
    <w:name w:val="Comment Subject Char"/>
    <w:basedOn w:val="CommentTextChar"/>
    <w:link w:val="CommentSubject"/>
    <w:uiPriority w:val="99"/>
    <w:semiHidden/>
    <w:rsid w:val="003C0110"/>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wallak05</dc:creator>
  <cp:keywords/>
  <dc:description/>
  <cp:lastModifiedBy>Tibbles, David</cp:lastModifiedBy>
  <cp:revision>3</cp:revision>
  <cp:lastPrinted>2013-10-30T11:56:00Z</cp:lastPrinted>
  <dcterms:created xsi:type="dcterms:W3CDTF">2014-01-15T10:01:00Z</dcterms:created>
  <dcterms:modified xsi:type="dcterms:W3CDTF">2015-02-09T14:48:00Z</dcterms:modified>
</cp:coreProperties>
</file>